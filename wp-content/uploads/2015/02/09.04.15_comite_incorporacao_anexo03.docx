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F6624" w14:textId="77777777" w:rsidR="00AF5070" w:rsidRPr="00C03495" w:rsidRDefault="0057471E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 xml:space="preserve">MINUTA DE </w:t>
      </w:r>
      <w:r w:rsidR="00AF5070" w:rsidRPr="00C03495">
        <w:rPr>
          <w:rFonts w:ascii="Arial" w:hAnsi="Arial" w:cs="Arial"/>
        </w:rPr>
        <w:t xml:space="preserve">DECRETO Nº ....... , DE ....... DE </w:t>
      </w:r>
      <w:r w:rsidR="00D06FBD">
        <w:rPr>
          <w:rFonts w:ascii="Arial" w:hAnsi="Arial" w:cs="Arial"/>
        </w:rPr>
        <w:t xml:space="preserve">MARÇO </w:t>
      </w:r>
      <w:r w:rsidR="00AF5070" w:rsidRPr="00C03495">
        <w:rPr>
          <w:rFonts w:ascii="Arial" w:hAnsi="Arial" w:cs="Arial"/>
        </w:rPr>
        <w:t>DE 201</w:t>
      </w:r>
      <w:r w:rsidR="00654950" w:rsidRPr="00C03495">
        <w:rPr>
          <w:rFonts w:ascii="Arial" w:hAnsi="Arial" w:cs="Arial"/>
        </w:rPr>
        <w:t>5</w:t>
      </w:r>
    </w:p>
    <w:p w14:paraId="4F0E2DF9" w14:textId="77777777" w:rsidR="00B1643C" w:rsidRDefault="00B1643C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6E067A74" w14:textId="77777777" w:rsidR="00AF5070" w:rsidRPr="00C03495" w:rsidRDefault="00AF5070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 xml:space="preserve">Regulamenta </w:t>
      </w:r>
      <w:r w:rsidR="00F73190" w:rsidRPr="00C03495">
        <w:rPr>
          <w:rFonts w:ascii="Arial" w:hAnsi="Arial" w:cs="Arial"/>
        </w:rPr>
        <w:t>dispositivos d</w:t>
      </w:r>
      <w:r w:rsidRPr="00C03495">
        <w:rPr>
          <w:rFonts w:ascii="Arial" w:hAnsi="Arial" w:cs="Arial"/>
        </w:rPr>
        <w:t xml:space="preserve">a </w:t>
      </w:r>
      <w:r w:rsidR="00F73190" w:rsidRPr="00C03495">
        <w:rPr>
          <w:rFonts w:ascii="Arial" w:hAnsi="Arial" w:cs="Arial"/>
        </w:rPr>
        <w:t>L</w:t>
      </w:r>
      <w:r w:rsidRPr="00C03495">
        <w:rPr>
          <w:rFonts w:ascii="Arial" w:hAnsi="Arial" w:cs="Arial"/>
        </w:rPr>
        <w:t>ei n</w:t>
      </w:r>
      <w:r w:rsidR="00F73190" w:rsidRPr="00C03495">
        <w:rPr>
          <w:rFonts w:ascii="Arial" w:hAnsi="Arial" w:cs="Arial"/>
        </w:rPr>
        <w:t>.</w:t>
      </w:r>
      <w:r w:rsidRPr="00C03495">
        <w:rPr>
          <w:rFonts w:ascii="Arial" w:hAnsi="Arial" w:cs="Arial"/>
        </w:rPr>
        <w:t xml:space="preserve"> 16.050 de 31 de julho de 2014</w:t>
      </w:r>
      <w:r w:rsidR="00F73190" w:rsidRPr="00C03495">
        <w:rPr>
          <w:rFonts w:ascii="Arial" w:hAnsi="Arial" w:cs="Arial"/>
        </w:rPr>
        <w:t>,</w:t>
      </w:r>
      <w:r w:rsidRPr="00C03495">
        <w:rPr>
          <w:rFonts w:ascii="Arial" w:hAnsi="Arial" w:cs="Arial"/>
        </w:rPr>
        <w:t xml:space="preserve"> que aprova a Política de Desenvolvimento Urbano e o Plano Diretor Estratégico do Município de São Paulo. </w:t>
      </w:r>
    </w:p>
    <w:p w14:paraId="09949B8C" w14:textId="77777777" w:rsidR="00B1643C" w:rsidRDefault="00B1643C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251FF073" w14:textId="77777777" w:rsidR="00AF5070" w:rsidRPr="00C03495" w:rsidRDefault="00AF5070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FERNANDO HADDAD, Prefeito do Município de São Paulo, no uso das atribuições que lhe são conferidas por lei,</w:t>
      </w:r>
    </w:p>
    <w:p w14:paraId="55583428" w14:textId="77777777" w:rsidR="00C03495" w:rsidRPr="00C03495" w:rsidRDefault="00C03495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7D2DA5E8" w14:textId="77777777" w:rsidR="00A046A9" w:rsidRDefault="00A046A9" w:rsidP="00EA19FC">
      <w:pPr>
        <w:spacing w:line="360" w:lineRule="auto"/>
        <w:jc w:val="both"/>
        <w:rPr>
          <w:rFonts w:ascii="Arial" w:hAnsi="Arial" w:cs="Arial"/>
        </w:rPr>
      </w:pPr>
      <w:r w:rsidRPr="003A5EB2">
        <w:rPr>
          <w:rFonts w:ascii="Arial" w:hAnsi="Arial" w:cs="Arial"/>
        </w:rPr>
        <w:t xml:space="preserve">CONSIDERANDO </w:t>
      </w:r>
      <w:r>
        <w:rPr>
          <w:rFonts w:ascii="Arial" w:hAnsi="Arial" w:cs="Arial"/>
        </w:rPr>
        <w:t xml:space="preserve">que o </w:t>
      </w:r>
      <w:r w:rsidRPr="003A5EB2">
        <w:rPr>
          <w:rFonts w:ascii="Arial" w:hAnsi="Arial" w:cs="Arial"/>
        </w:rPr>
        <w:t xml:space="preserve"> Plano Diretor Estratégico do Município de São Paulo - PDE, instituído na Lei nº 16.050, de 31 de julho de 2014</w:t>
      </w:r>
      <w:r>
        <w:rPr>
          <w:rFonts w:ascii="Arial" w:hAnsi="Arial" w:cs="Arial"/>
        </w:rPr>
        <w:t xml:space="preserve">, estabeleceu regras </w:t>
      </w:r>
      <w:r w:rsidR="00080388">
        <w:rPr>
          <w:rFonts w:ascii="Arial" w:hAnsi="Arial" w:cs="Arial"/>
        </w:rPr>
        <w:t>que alteraram a Lei 13.885 de 25 de agosto de 2004, e que são de aplicação imediata;</w:t>
      </w:r>
    </w:p>
    <w:p w14:paraId="5B42B256" w14:textId="77777777" w:rsidR="00A046A9" w:rsidRDefault="00A046A9" w:rsidP="00EA19FC">
      <w:pPr>
        <w:spacing w:line="360" w:lineRule="auto"/>
        <w:jc w:val="both"/>
        <w:rPr>
          <w:rFonts w:ascii="Arial" w:hAnsi="Arial" w:cs="Arial"/>
        </w:rPr>
      </w:pPr>
    </w:p>
    <w:p w14:paraId="28C06D3A" w14:textId="77777777" w:rsidR="00080388" w:rsidRDefault="004D1B55" w:rsidP="00EA19FC">
      <w:pPr>
        <w:spacing w:line="360" w:lineRule="auto"/>
        <w:jc w:val="both"/>
        <w:rPr>
          <w:rFonts w:ascii="Arial" w:hAnsi="Arial" w:cs="Arial"/>
        </w:rPr>
      </w:pPr>
      <w:r w:rsidRPr="003A5EB2">
        <w:rPr>
          <w:rFonts w:ascii="Arial" w:hAnsi="Arial" w:cs="Arial"/>
        </w:rPr>
        <w:t xml:space="preserve">CONSIDERANDO a necessidade de regulamentar a </w:t>
      </w:r>
      <w:r>
        <w:rPr>
          <w:rFonts w:ascii="Arial" w:hAnsi="Arial" w:cs="Arial"/>
        </w:rPr>
        <w:t>aplicação d</w:t>
      </w:r>
      <w:r w:rsidR="00080388">
        <w:rPr>
          <w:rFonts w:ascii="Arial" w:hAnsi="Arial" w:cs="Arial"/>
        </w:rPr>
        <w:t>essas</w:t>
      </w:r>
      <w:r>
        <w:rPr>
          <w:rFonts w:ascii="Arial" w:hAnsi="Arial" w:cs="Arial"/>
        </w:rPr>
        <w:t xml:space="preserve"> disposições vinculadas ao licenciamento das edificações</w:t>
      </w:r>
      <w:r w:rsidR="00080388">
        <w:rPr>
          <w:rFonts w:ascii="Arial" w:hAnsi="Arial" w:cs="Arial"/>
        </w:rPr>
        <w:t>, objetivando uniformizar critérios de análise técnica dos projetos;</w:t>
      </w:r>
    </w:p>
    <w:p w14:paraId="792B17B1" w14:textId="77777777" w:rsidR="004D1B55" w:rsidRDefault="004D1B55" w:rsidP="00EA19FC">
      <w:pPr>
        <w:spacing w:line="360" w:lineRule="auto"/>
        <w:jc w:val="both"/>
        <w:rPr>
          <w:rFonts w:ascii="Arial" w:hAnsi="Arial" w:cs="Arial"/>
        </w:rPr>
      </w:pPr>
    </w:p>
    <w:p w14:paraId="0538E867" w14:textId="77777777" w:rsidR="00A046A9" w:rsidRPr="00EA19FC" w:rsidRDefault="00A046A9" w:rsidP="00EA19FC">
      <w:pPr>
        <w:spacing w:line="360" w:lineRule="auto"/>
        <w:ind w:right="-1"/>
        <w:jc w:val="both"/>
      </w:pPr>
      <w:r w:rsidRPr="00EA19FC">
        <w:rPr>
          <w:rFonts w:ascii="Arial" w:hAnsi="Arial" w:cs="Arial"/>
        </w:rPr>
        <w:t>CONSIDERANDO a necessidade de agilizar e modernizar os procedimentos relativos ao licenciamento de edificações e parcelamentos do solo;</w:t>
      </w:r>
    </w:p>
    <w:p w14:paraId="733857B6" w14:textId="77777777" w:rsidR="006814C5" w:rsidRPr="003A5EB2" w:rsidRDefault="006814C5" w:rsidP="004D1B55">
      <w:pPr>
        <w:jc w:val="both"/>
        <w:rPr>
          <w:rFonts w:ascii="Arial" w:hAnsi="Arial" w:cs="Arial"/>
        </w:rPr>
      </w:pPr>
    </w:p>
    <w:p w14:paraId="677CA7AA" w14:textId="77777777" w:rsidR="00C03495" w:rsidRPr="00C03495" w:rsidRDefault="00C03495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33D5CE34" w14:textId="77777777" w:rsidR="00AF5070" w:rsidRPr="00C03495" w:rsidRDefault="00AF5070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D E C R E T A:</w:t>
      </w:r>
    </w:p>
    <w:p w14:paraId="2C547B68" w14:textId="77777777" w:rsidR="00C03495" w:rsidRPr="00C03495" w:rsidRDefault="00C03495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3D858B14" w14:textId="77777777" w:rsidR="00853563" w:rsidRPr="00C03495" w:rsidRDefault="00853563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73550B0" w14:textId="022CE617" w:rsidR="000E4441" w:rsidRDefault="000E4441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 xml:space="preserve">Art. 1º Nos </w:t>
      </w:r>
      <w:del w:id="0" w:author="Administrador" w:date="2015-03-24T12:46:00Z">
        <w:r w:rsidRPr="00C03495" w:rsidDel="00A17C9F">
          <w:rPr>
            <w:rFonts w:ascii="Arial" w:hAnsi="Arial" w:cs="Arial"/>
          </w:rPr>
          <w:delText xml:space="preserve">eixos </w:delText>
        </w:r>
      </w:del>
      <w:ins w:id="1" w:author="Administrador" w:date="2015-03-24T12:46:00Z">
        <w:r w:rsidR="00A17C9F">
          <w:rPr>
            <w:rFonts w:ascii="Arial" w:hAnsi="Arial" w:cs="Arial"/>
          </w:rPr>
          <w:t>E</w:t>
        </w:r>
        <w:r w:rsidR="00A17C9F" w:rsidRPr="00C03495">
          <w:rPr>
            <w:rFonts w:ascii="Arial" w:hAnsi="Arial" w:cs="Arial"/>
          </w:rPr>
          <w:t xml:space="preserve">ixos </w:t>
        </w:r>
      </w:ins>
      <w:r w:rsidRPr="00C03495">
        <w:rPr>
          <w:rFonts w:ascii="Arial" w:hAnsi="Arial" w:cs="Arial"/>
        </w:rPr>
        <w:t xml:space="preserve">de </w:t>
      </w:r>
      <w:del w:id="2" w:author="Administrador" w:date="2015-03-24T12:46:00Z">
        <w:r w:rsidRPr="00C03495" w:rsidDel="00A17C9F">
          <w:rPr>
            <w:rFonts w:ascii="Arial" w:hAnsi="Arial" w:cs="Arial"/>
          </w:rPr>
          <w:delText xml:space="preserve">estruturação </w:delText>
        </w:r>
      </w:del>
      <w:ins w:id="3" w:author="Administrador" w:date="2015-03-24T12:46:00Z">
        <w:r w:rsidR="00A17C9F">
          <w:rPr>
            <w:rFonts w:ascii="Arial" w:hAnsi="Arial" w:cs="Arial"/>
          </w:rPr>
          <w:t>E</w:t>
        </w:r>
        <w:r w:rsidR="00A17C9F" w:rsidRPr="00C03495">
          <w:rPr>
            <w:rFonts w:ascii="Arial" w:hAnsi="Arial" w:cs="Arial"/>
          </w:rPr>
          <w:t xml:space="preserve">struturação </w:t>
        </w:r>
      </w:ins>
      <w:r w:rsidRPr="00C03495">
        <w:rPr>
          <w:rFonts w:ascii="Arial" w:hAnsi="Arial" w:cs="Arial"/>
        </w:rPr>
        <w:t xml:space="preserve">e </w:t>
      </w:r>
      <w:del w:id="4" w:author="Administrador" w:date="2015-03-24T12:46:00Z">
        <w:r w:rsidRPr="00C03495" w:rsidDel="00A17C9F">
          <w:rPr>
            <w:rFonts w:ascii="Arial" w:hAnsi="Arial" w:cs="Arial"/>
          </w:rPr>
          <w:delText xml:space="preserve">transformação </w:delText>
        </w:r>
      </w:del>
      <w:ins w:id="5" w:author="Administrador" w:date="2015-03-24T12:46:00Z">
        <w:r w:rsidR="00A17C9F">
          <w:rPr>
            <w:rFonts w:ascii="Arial" w:hAnsi="Arial" w:cs="Arial"/>
          </w:rPr>
          <w:t>T</w:t>
        </w:r>
        <w:r w:rsidR="00A17C9F" w:rsidRPr="00C03495">
          <w:rPr>
            <w:rFonts w:ascii="Arial" w:hAnsi="Arial" w:cs="Arial"/>
          </w:rPr>
          <w:t xml:space="preserve">ransformação </w:t>
        </w:r>
      </w:ins>
      <w:del w:id="6" w:author="Administrador" w:date="2015-03-24T12:46:00Z">
        <w:r w:rsidRPr="00C03495" w:rsidDel="00A17C9F">
          <w:rPr>
            <w:rFonts w:ascii="Arial" w:hAnsi="Arial" w:cs="Arial"/>
          </w:rPr>
          <w:delText>urbana</w:delText>
        </w:r>
      </w:del>
      <w:ins w:id="7" w:author="Administrador" w:date="2015-03-24T12:46:00Z">
        <w:r w:rsidR="00A17C9F">
          <w:rPr>
            <w:rFonts w:ascii="Arial" w:hAnsi="Arial" w:cs="Arial"/>
          </w:rPr>
          <w:t>U</w:t>
        </w:r>
        <w:r w:rsidR="00A17C9F" w:rsidRPr="00C03495">
          <w:rPr>
            <w:rFonts w:ascii="Arial" w:hAnsi="Arial" w:cs="Arial"/>
          </w:rPr>
          <w:t>rbana</w:t>
        </w:r>
      </w:ins>
      <w:r w:rsidRPr="00C03495">
        <w:rPr>
          <w:rFonts w:ascii="Arial" w:hAnsi="Arial" w:cs="Arial"/>
        </w:rPr>
        <w:t xml:space="preserve">, definidos no Mapa 3 da Lei 16.050/14, para a instalação e o funcionamento de usos e atividades aplicam-se as disposições estabelecidas na referida lei, inclusive os índices e parâmetros de ocupação estabelecidos </w:t>
      </w:r>
      <w:r w:rsidR="00C41B62" w:rsidRPr="00C03495">
        <w:rPr>
          <w:rFonts w:ascii="Arial" w:hAnsi="Arial" w:cs="Arial"/>
        </w:rPr>
        <w:t>em seu</w:t>
      </w:r>
      <w:r w:rsidRPr="00C03495">
        <w:rPr>
          <w:rFonts w:ascii="Arial" w:hAnsi="Arial" w:cs="Arial"/>
        </w:rPr>
        <w:t xml:space="preserve"> </w:t>
      </w:r>
      <w:r w:rsidR="00D842E9" w:rsidRPr="00C03495">
        <w:rPr>
          <w:rFonts w:ascii="Arial" w:hAnsi="Arial" w:cs="Arial"/>
        </w:rPr>
        <w:t>Q</w:t>
      </w:r>
      <w:r w:rsidRPr="00C03495">
        <w:rPr>
          <w:rFonts w:ascii="Arial" w:hAnsi="Arial" w:cs="Arial"/>
        </w:rPr>
        <w:t>uadro 2 que prevalecem sobre as disposições da Lei 13.885/04.</w:t>
      </w:r>
    </w:p>
    <w:p w14:paraId="63654248" w14:textId="77777777" w:rsidR="00C03495" w:rsidRPr="00C03495" w:rsidRDefault="00C03495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3EACB5E6" w14:textId="142E1082" w:rsidR="000E4441" w:rsidRPr="00C03495" w:rsidRDefault="005B652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§</w:t>
      </w:r>
      <w:r w:rsidR="000E4441" w:rsidRPr="00C03495">
        <w:rPr>
          <w:rFonts w:ascii="Arial" w:hAnsi="Arial" w:cs="Arial"/>
        </w:rPr>
        <w:t>1º</w:t>
      </w:r>
      <w:r>
        <w:rPr>
          <w:rFonts w:ascii="Arial" w:hAnsi="Arial" w:cs="Arial"/>
        </w:rPr>
        <w:t>.</w:t>
      </w:r>
      <w:r w:rsidR="004A6587">
        <w:rPr>
          <w:rFonts w:ascii="Arial" w:hAnsi="Arial" w:cs="Arial"/>
        </w:rPr>
        <w:t xml:space="preserve"> São aplicada</w:t>
      </w:r>
      <w:r w:rsidR="000E4441" w:rsidRPr="00C03495">
        <w:rPr>
          <w:rFonts w:ascii="Arial" w:hAnsi="Arial" w:cs="Arial"/>
        </w:rPr>
        <w:t xml:space="preserve">s nos </w:t>
      </w:r>
      <w:del w:id="8" w:author="Administrador" w:date="2015-03-25T11:17:00Z">
        <w:r w:rsidR="000E4441" w:rsidRPr="00C03495" w:rsidDel="00364058">
          <w:rPr>
            <w:rFonts w:ascii="Arial" w:hAnsi="Arial" w:cs="Arial"/>
          </w:rPr>
          <w:delText xml:space="preserve">eixos </w:delText>
        </w:r>
      </w:del>
      <w:ins w:id="9" w:author="Administrador" w:date="2015-03-25T11:17:00Z">
        <w:r w:rsidR="00364058">
          <w:rPr>
            <w:rFonts w:ascii="Arial" w:hAnsi="Arial" w:cs="Arial"/>
          </w:rPr>
          <w:t>E</w:t>
        </w:r>
        <w:r w:rsidR="00364058" w:rsidRPr="00C03495">
          <w:rPr>
            <w:rFonts w:ascii="Arial" w:hAnsi="Arial" w:cs="Arial"/>
          </w:rPr>
          <w:t xml:space="preserve">ixos </w:t>
        </w:r>
      </w:ins>
      <w:r w:rsidR="000E4441" w:rsidRPr="00C03495">
        <w:rPr>
          <w:rFonts w:ascii="Arial" w:hAnsi="Arial" w:cs="Arial"/>
        </w:rPr>
        <w:t>as seguintes disposições da Lei 13.885/04:</w:t>
      </w:r>
    </w:p>
    <w:p w14:paraId="02CB080F" w14:textId="083F3EB4" w:rsidR="000E4441" w:rsidRPr="00C03495" w:rsidRDefault="00C03495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lastRenderedPageBreak/>
        <w:t xml:space="preserve">I. </w:t>
      </w:r>
      <w:r w:rsidR="00B35001" w:rsidRPr="00C03495">
        <w:rPr>
          <w:rFonts w:ascii="Arial" w:hAnsi="Arial" w:cs="Arial"/>
        </w:rPr>
        <w:t>As condições de instalação em função da largura e categoria de via fixadas n</w:t>
      </w:r>
      <w:r w:rsidR="003B61BC" w:rsidRPr="00C03495">
        <w:rPr>
          <w:rFonts w:ascii="Arial" w:hAnsi="Arial" w:cs="Arial"/>
        </w:rPr>
        <w:t>o</w:t>
      </w:r>
      <w:r w:rsidR="00A355BE">
        <w:rPr>
          <w:rFonts w:ascii="Arial" w:hAnsi="Arial" w:cs="Arial"/>
        </w:rPr>
        <w:t xml:space="preserve"> art</w:t>
      </w:r>
      <w:ins w:id="10" w:author="Administrador" w:date="2015-03-25T11:17:00Z">
        <w:r w:rsidR="00364058">
          <w:rPr>
            <w:rFonts w:ascii="Arial" w:hAnsi="Arial" w:cs="Arial"/>
          </w:rPr>
          <w:t>igo</w:t>
        </w:r>
      </w:ins>
      <w:del w:id="11" w:author="Administrador" w:date="2015-03-25T11:17:00Z">
        <w:r w:rsidR="00A355BE" w:rsidDel="00364058">
          <w:rPr>
            <w:rFonts w:ascii="Arial" w:hAnsi="Arial" w:cs="Arial"/>
          </w:rPr>
          <w:delText>.</w:delText>
        </w:r>
      </w:del>
      <w:r w:rsidR="00001CCF" w:rsidRPr="00C03495">
        <w:rPr>
          <w:rFonts w:ascii="Arial" w:hAnsi="Arial" w:cs="Arial"/>
        </w:rPr>
        <w:t xml:space="preserve"> 178</w:t>
      </w:r>
      <w:r w:rsidR="000E4441" w:rsidRPr="00C03495">
        <w:rPr>
          <w:rFonts w:ascii="Arial" w:hAnsi="Arial" w:cs="Arial"/>
        </w:rPr>
        <w:t xml:space="preserve"> </w:t>
      </w:r>
      <w:r w:rsidR="00C41B62" w:rsidRPr="00C03495">
        <w:rPr>
          <w:rFonts w:ascii="Arial" w:hAnsi="Arial" w:cs="Arial"/>
        </w:rPr>
        <w:t>e Quadro 4, com as alterações introduzidas pelo inc</w:t>
      </w:r>
      <w:r w:rsidR="00A355BE">
        <w:rPr>
          <w:rFonts w:ascii="Arial" w:hAnsi="Arial" w:cs="Arial"/>
        </w:rPr>
        <w:t>iso II do parágrafo 2º do art</w:t>
      </w:r>
      <w:ins w:id="12" w:author="Administrador" w:date="2015-03-25T11:17:00Z">
        <w:r w:rsidR="00364058">
          <w:rPr>
            <w:rFonts w:ascii="Arial" w:hAnsi="Arial" w:cs="Arial"/>
          </w:rPr>
          <w:t xml:space="preserve">igo </w:t>
        </w:r>
      </w:ins>
      <w:del w:id="13" w:author="Administrador" w:date="2015-03-25T11:17:00Z">
        <w:r w:rsidR="00A355BE" w:rsidDel="00364058">
          <w:rPr>
            <w:rFonts w:ascii="Arial" w:hAnsi="Arial" w:cs="Arial"/>
          </w:rPr>
          <w:delText>.</w:delText>
        </w:r>
      </w:del>
      <w:r w:rsidR="00C41B62" w:rsidRPr="00C03495">
        <w:rPr>
          <w:rFonts w:ascii="Arial" w:hAnsi="Arial" w:cs="Arial"/>
        </w:rPr>
        <w:t xml:space="preserve"> 368 da Lei 16.050</w:t>
      </w:r>
      <w:r w:rsidR="00A355BE">
        <w:rPr>
          <w:rFonts w:ascii="Arial" w:hAnsi="Arial" w:cs="Arial"/>
        </w:rPr>
        <w:t>/14</w:t>
      </w:r>
      <w:r w:rsidR="00001CCF" w:rsidRPr="00C03495">
        <w:rPr>
          <w:rFonts w:ascii="Arial" w:hAnsi="Arial" w:cs="Arial"/>
        </w:rPr>
        <w:t>;</w:t>
      </w:r>
    </w:p>
    <w:p w14:paraId="4200D036" w14:textId="3CD4CE0D" w:rsidR="00C41B62" w:rsidRPr="00C03495" w:rsidRDefault="005B652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II. </w:t>
      </w:r>
      <w:r w:rsidR="00A355BE">
        <w:rPr>
          <w:rFonts w:ascii="Arial" w:hAnsi="Arial" w:cs="Arial"/>
        </w:rPr>
        <w:t xml:space="preserve">os </w:t>
      </w:r>
      <w:del w:id="14" w:author="Administrador" w:date="2015-03-25T11:17:00Z">
        <w:r w:rsidR="00A355BE" w:rsidDel="00364058">
          <w:rPr>
            <w:rFonts w:ascii="Arial" w:hAnsi="Arial" w:cs="Arial"/>
          </w:rPr>
          <w:delText>arts</w:delText>
        </w:r>
      </w:del>
      <w:ins w:id="15" w:author="Administrador" w:date="2015-03-25T11:17:00Z">
        <w:r w:rsidR="00364058">
          <w:rPr>
            <w:rFonts w:ascii="Arial" w:hAnsi="Arial" w:cs="Arial"/>
          </w:rPr>
          <w:t>artigos</w:t>
        </w:r>
      </w:ins>
      <w:del w:id="16" w:author="Administrador" w:date="2015-03-25T11:17:00Z">
        <w:r w:rsidR="00A355BE" w:rsidDel="00364058">
          <w:rPr>
            <w:rFonts w:ascii="Arial" w:hAnsi="Arial" w:cs="Arial"/>
          </w:rPr>
          <w:delText>.</w:delText>
        </w:r>
      </w:del>
      <w:r w:rsidR="00C41B62" w:rsidRPr="00C03495">
        <w:rPr>
          <w:rFonts w:ascii="Arial" w:hAnsi="Arial" w:cs="Arial"/>
        </w:rPr>
        <w:t xml:space="preserve"> 179 e 180</w:t>
      </w:r>
      <w:r w:rsidR="00A54A99" w:rsidRPr="00C03495">
        <w:rPr>
          <w:rFonts w:ascii="Arial" w:hAnsi="Arial" w:cs="Arial"/>
        </w:rPr>
        <w:t>, referentes a largura de via e rua sem saída</w:t>
      </w:r>
      <w:r w:rsidR="00C41B62" w:rsidRPr="00C03495">
        <w:rPr>
          <w:rFonts w:ascii="Arial" w:hAnsi="Arial" w:cs="Arial"/>
        </w:rPr>
        <w:t>;</w:t>
      </w:r>
    </w:p>
    <w:p w14:paraId="4660B0E0" w14:textId="0C9FE596" w:rsidR="001E2533" w:rsidRPr="001E2533" w:rsidRDefault="005B652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III. </w:t>
      </w:r>
      <w:r w:rsidR="00A355BE">
        <w:rPr>
          <w:rFonts w:ascii="Arial" w:hAnsi="Arial" w:cs="Arial"/>
        </w:rPr>
        <w:t xml:space="preserve">o </w:t>
      </w:r>
      <w:r w:rsidR="001E2533" w:rsidRPr="001E2533">
        <w:rPr>
          <w:rFonts w:ascii="Arial" w:hAnsi="Arial" w:cs="Arial"/>
        </w:rPr>
        <w:t>artigo 182</w:t>
      </w:r>
      <w:r w:rsidR="003B61BC" w:rsidRPr="00C03495">
        <w:rPr>
          <w:rFonts w:ascii="Arial" w:hAnsi="Arial" w:cs="Arial"/>
        </w:rPr>
        <w:t xml:space="preserve"> </w:t>
      </w:r>
      <w:r w:rsidR="00A54A99" w:rsidRPr="00C03495">
        <w:rPr>
          <w:rFonts w:ascii="Arial" w:hAnsi="Arial" w:cs="Arial"/>
        </w:rPr>
        <w:t>referente</w:t>
      </w:r>
      <w:r w:rsidR="00001CCF" w:rsidRPr="00C03495">
        <w:rPr>
          <w:rFonts w:ascii="Arial" w:hAnsi="Arial" w:cs="Arial"/>
        </w:rPr>
        <w:t xml:space="preserve"> </w:t>
      </w:r>
      <w:r w:rsidR="001E2533" w:rsidRPr="001E2533">
        <w:rPr>
          <w:rFonts w:ascii="Arial" w:hAnsi="Arial" w:cs="Arial"/>
        </w:rPr>
        <w:t>à faixa</w:t>
      </w:r>
      <w:r w:rsidR="00A54A99" w:rsidRPr="00C03495">
        <w:rPr>
          <w:rFonts w:ascii="Arial" w:hAnsi="Arial" w:cs="Arial"/>
        </w:rPr>
        <w:t xml:space="preserve"> de </w:t>
      </w:r>
      <w:r w:rsidR="001E2533" w:rsidRPr="001E2533">
        <w:rPr>
          <w:rFonts w:ascii="Arial" w:hAnsi="Arial" w:cs="Arial"/>
        </w:rPr>
        <w:t>proteção às</w:t>
      </w:r>
      <w:r w:rsidR="00A54A99" w:rsidRPr="00C03495">
        <w:rPr>
          <w:rFonts w:ascii="Arial" w:hAnsi="Arial" w:cs="Arial"/>
        </w:rPr>
        <w:t xml:space="preserve"> vilas</w:t>
      </w:r>
      <w:r w:rsidR="001E2533" w:rsidRPr="001E2533">
        <w:rPr>
          <w:rFonts w:ascii="Arial" w:hAnsi="Arial" w:cs="Arial"/>
        </w:rPr>
        <w:t xml:space="preserve"> e ruas sem saída</w:t>
      </w:r>
      <w:r w:rsidR="00A54A99" w:rsidRPr="00C03495">
        <w:rPr>
          <w:rFonts w:ascii="Arial" w:hAnsi="Arial" w:cs="Arial"/>
        </w:rPr>
        <w:t>;</w:t>
      </w:r>
    </w:p>
    <w:p w14:paraId="066E6A34" w14:textId="2F86A78F" w:rsidR="00D1794B" w:rsidRPr="00C03495" w:rsidRDefault="001E2533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IV</w:t>
      </w:r>
      <w:r w:rsidR="005B6526">
        <w:rPr>
          <w:rFonts w:ascii="Arial" w:hAnsi="Arial" w:cs="Arial"/>
        </w:rPr>
        <w:t xml:space="preserve">. </w:t>
      </w:r>
      <w:r w:rsidR="00A355BE">
        <w:rPr>
          <w:rFonts w:ascii="Arial" w:hAnsi="Arial" w:cs="Arial"/>
        </w:rPr>
        <w:t>o art</w:t>
      </w:r>
      <w:ins w:id="17" w:author="Administrador" w:date="2015-03-25T11:18:00Z">
        <w:r w:rsidR="00364058">
          <w:rPr>
            <w:rFonts w:ascii="Arial" w:hAnsi="Arial" w:cs="Arial"/>
          </w:rPr>
          <w:t>igo</w:t>
        </w:r>
      </w:ins>
      <w:del w:id="18" w:author="Administrador" w:date="2015-03-25T11:18:00Z">
        <w:r w:rsidR="00A355BE" w:rsidDel="00364058">
          <w:rPr>
            <w:rFonts w:ascii="Arial" w:hAnsi="Arial" w:cs="Arial"/>
          </w:rPr>
          <w:delText>.</w:delText>
        </w:r>
      </w:del>
      <w:r w:rsidR="003B61BC" w:rsidRPr="00C03495">
        <w:rPr>
          <w:rFonts w:ascii="Arial" w:hAnsi="Arial" w:cs="Arial"/>
        </w:rPr>
        <w:t xml:space="preserve"> 183</w:t>
      </w:r>
      <w:ins w:id="19" w:author="Administrador" w:date="2015-03-25T11:18:00Z">
        <w:r w:rsidR="00364058">
          <w:rPr>
            <w:rFonts w:ascii="Arial" w:hAnsi="Arial" w:cs="Arial"/>
          </w:rPr>
          <w:t>,</w:t>
        </w:r>
      </w:ins>
      <w:r w:rsidR="003B61BC" w:rsidRPr="00C03495">
        <w:rPr>
          <w:rFonts w:ascii="Arial" w:hAnsi="Arial" w:cs="Arial"/>
        </w:rPr>
        <w:t xml:space="preserve"> </w:t>
      </w:r>
      <w:r w:rsidR="00A54A99" w:rsidRPr="00C03495">
        <w:rPr>
          <w:rFonts w:ascii="Arial" w:hAnsi="Arial" w:cs="Arial"/>
        </w:rPr>
        <w:t>referente</w:t>
      </w:r>
      <w:r w:rsidR="00001CCF" w:rsidRPr="00C03495">
        <w:rPr>
          <w:rFonts w:ascii="Arial" w:hAnsi="Arial" w:cs="Arial"/>
        </w:rPr>
        <w:t xml:space="preserve"> </w:t>
      </w:r>
      <w:r w:rsidR="00A54A99" w:rsidRPr="00C03495">
        <w:rPr>
          <w:rFonts w:ascii="Arial" w:hAnsi="Arial" w:cs="Arial"/>
        </w:rPr>
        <w:t>a remembramento de lotes e instalação de usos em vilas;</w:t>
      </w:r>
    </w:p>
    <w:p w14:paraId="289F5A99" w14:textId="5F5E0A5D" w:rsidR="00E345B4" w:rsidRDefault="001E2533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5B6526">
        <w:rPr>
          <w:rFonts w:ascii="Arial" w:hAnsi="Arial" w:cs="Arial"/>
        </w:rPr>
        <w:t xml:space="preserve">. </w:t>
      </w:r>
      <w:r w:rsidR="00E21230">
        <w:rPr>
          <w:rFonts w:ascii="Arial" w:hAnsi="Arial" w:cs="Arial"/>
        </w:rPr>
        <w:t>o ar</w:t>
      </w:r>
      <w:ins w:id="20" w:author="Administrador" w:date="2015-03-25T11:18:00Z">
        <w:r w:rsidR="00364058">
          <w:rPr>
            <w:rFonts w:ascii="Arial" w:hAnsi="Arial" w:cs="Arial"/>
          </w:rPr>
          <w:t>tigo</w:t>
        </w:r>
      </w:ins>
      <w:del w:id="21" w:author="Administrador" w:date="2015-03-25T11:18:00Z">
        <w:r w:rsidR="00E21230" w:rsidDel="00364058">
          <w:rPr>
            <w:rFonts w:ascii="Arial" w:hAnsi="Arial" w:cs="Arial"/>
          </w:rPr>
          <w:delText>t</w:delText>
        </w:r>
      </w:del>
      <w:r w:rsidR="00E21230">
        <w:rPr>
          <w:rFonts w:ascii="Arial" w:hAnsi="Arial" w:cs="Arial"/>
        </w:rPr>
        <w:t>.</w:t>
      </w:r>
      <w:del w:id="22" w:author="Administrador" w:date="2015-03-25T11:18:00Z">
        <w:r w:rsidR="00A54A99" w:rsidRPr="00C03495" w:rsidDel="00364058">
          <w:rPr>
            <w:rFonts w:ascii="Arial" w:hAnsi="Arial" w:cs="Arial"/>
          </w:rPr>
          <w:delText xml:space="preserve"> </w:delText>
        </w:r>
      </w:del>
      <w:r w:rsidR="00A54A99" w:rsidRPr="00C03495">
        <w:rPr>
          <w:rFonts w:ascii="Arial" w:hAnsi="Arial" w:cs="Arial"/>
        </w:rPr>
        <w:t xml:space="preserve">184, referente à observância do recuo mínimo de frente;  </w:t>
      </w:r>
    </w:p>
    <w:p w14:paraId="04635589" w14:textId="6783390B" w:rsidR="00A355BE" w:rsidRDefault="005B652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1E2533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r w:rsidR="00E21230" w:rsidRPr="00D06FBD">
        <w:rPr>
          <w:rFonts w:ascii="Arial" w:hAnsi="Arial" w:cs="Arial"/>
        </w:rPr>
        <w:t>o art</w:t>
      </w:r>
      <w:ins w:id="23" w:author="Administrador" w:date="2015-03-25T11:18:00Z">
        <w:r w:rsidR="00364058">
          <w:rPr>
            <w:rFonts w:ascii="Arial" w:hAnsi="Arial" w:cs="Arial"/>
          </w:rPr>
          <w:t>igo</w:t>
        </w:r>
      </w:ins>
      <w:del w:id="24" w:author="Administrador" w:date="2015-03-25T11:18:00Z">
        <w:r w:rsidR="00E21230" w:rsidRPr="00D06FBD" w:rsidDel="00364058">
          <w:rPr>
            <w:rFonts w:ascii="Arial" w:hAnsi="Arial" w:cs="Arial"/>
          </w:rPr>
          <w:delText>.</w:delText>
        </w:r>
      </w:del>
      <w:r w:rsidR="00A355BE" w:rsidRPr="00D06FBD">
        <w:rPr>
          <w:rFonts w:ascii="Arial" w:hAnsi="Arial" w:cs="Arial"/>
        </w:rPr>
        <w:t xml:space="preserve"> 185</w:t>
      </w:r>
      <w:ins w:id="25" w:author="Administrador" w:date="2015-03-25T11:19:00Z">
        <w:r w:rsidR="00364058">
          <w:rPr>
            <w:rFonts w:ascii="Arial" w:hAnsi="Arial" w:cs="Arial"/>
          </w:rPr>
          <w:t>,</w:t>
        </w:r>
      </w:ins>
      <w:r w:rsidR="00A355BE" w:rsidRPr="00D06FBD">
        <w:rPr>
          <w:rFonts w:ascii="Arial" w:hAnsi="Arial" w:cs="Arial"/>
        </w:rPr>
        <w:t xml:space="preserve"> </w:t>
      </w:r>
      <w:r w:rsidR="003B61BC" w:rsidRPr="00D06FBD">
        <w:rPr>
          <w:rFonts w:ascii="Arial" w:hAnsi="Arial" w:cs="Arial"/>
        </w:rPr>
        <w:t xml:space="preserve">nos lotes com frente para </w:t>
      </w:r>
      <w:r w:rsidR="00E21230" w:rsidRPr="00D06FBD">
        <w:rPr>
          <w:rFonts w:ascii="Arial" w:hAnsi="Arial" w:cs="Arial"/>
        </w:rPr>
        <w:t>as áreas relacionadas no inciso I do ar</w:t>
      </w:r>
      <w:ins w:id="26" w:author="Administrador" w:date="2015-03-25T11:19:00Z">
        <w:r w:rsidR="00364058">
          <w:rPr>
            <w:rFonts w:ascii="Arial" w:hAnsi="Arial" w:cs="Arial"/>
          </w:rPr>
          <w:t>tigo</w:t>
        </w:r>
      </w:ins>
      <w:del w:id="27" w:author="Administrador" w:date="2015-03-25T11:19:00Z">
        <w:r w:rsidR="00E21230" w:rsidRPr="00D06FBD" w:rsidDel="00364058">
          <w:rPr>
            <w:rFonts w:ascii="Arial" w:hAnsi="Arial" w:cs="Arial"/>
          </w:rPr>
          <w:delText>t.</w:delText>
        </w:r>
      </w:del>
      <w:r w:rsidR="0088143C" w:rsidRPr="00D06FBD">
        <w:rPr>
          <w:rFonts w:ascii="Arial" w:hAnsi="Arial" w:cs="Arial"/>
        </w:rPr>
        <w:t xml:space="preserve"> </w:t>
      </w:r>
      <w:r w:rsidR="003B61BC" w:rsidRPr="00D06FBD">
        <w:rPr>
          <w:rFonts w:ascii="Arial" w:hAnsi="Arial" w:cs="Arial"/>
        </w:rPr>
        <w:t>76 da Lei 16.050</w:t>
      </w:r>
      <w:r w:rsidR="00E21230" w:rsidRPr="00D06FBD">
        <w:rPr>
          <w:rFonts w:ascii="Arial" w:hAnsi="Arial" w:cs="Arial"/>
        </w:rPr>
        <w:t>/14</w:t>
      </w:r>
      <w:r w:rsidR="003B61BC" w:rsidRPr="00D06FBD">
        <w:rPr>
          <w:rFonts w:ascii="Arial" w:hAnsi="Arial" w:cs="Arial"/>
        </w:rPr>
        <w:t>;</w:t>
      </w:r>
      <w:r w:rsidR="00A54A99" w:rsidRPr="00C03495">
        <w:rPr>
          <w:rFonts w:ascii="Arial" w:hAnsi="Arial" w:cs="Arial"/>
        </w:rPr>
        <w:t xml:space="preserve"> </w:t>
      </w:r>
    </w:p>
    <w:p w14:paraId="71D513DA" w14:textId="5A15CB83" w:rsidR="000E4441" w:rsidRPr="00C03495" w:rsidRDefault="005B652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="001E2533">
        <w:rPr>
          <w:rFonts w:ascii="Arial" w:hAnsi="Arial" w:cs="Arial"/>
        </w:rPr>
        <w:t>I</w:t>
      </w:r>
      <w:r w:rsidR="00853563" w:rsidRPr="00C03495">
        <w:rPr>
          <w:rFonts w:ascii="Arial" w:hAnsi="Arial" w:cs="Arial"/>
        </w:rPr>
        <w:t>.</w:t>
      </w:r>
      <w:r w:rsidR="00DD21F8" w:rsidRPr="00C03495">
        <w:rPr>
          <w:rFonts w:ascii="Arial" w:hAnsi="Arial" w:cs="Arial"/>
        </w:rPr>
        <w:t xml:space="preserve"> os afastamentos laterais e de fundos estabelecidos</w:t>
      </w:r>
      <w:r w:rsidR="00853563" w:rsidRPr="00C03495">
        <w:rPr>
          <w:rFonts w:ascii="Arial" w:hAnsi="Arial" w:cs="Arial"/>
        </w:rPr>
        <w:t xml:space="preserve"> </w:t>
      </w:r>
      <w:r w:rsidR="00DD21F8" w:rsidRPr="00C03495">
        <w:rPr>
          <w:rFonts w:ascii="Arial" w:hAnsi="Arial" w:cs="Arial"/>
        </w:rPr>
        <w:t>n</w:t>
      </w:r>
      <w:r w:rsidR="00EA778D" w:rsidRPr="00C03495">
        <w:rPr>
          <w:rFonts w:ascii="Arial" w:hAnsi="Arial" w:cs="Arial"/>
        </w:rPr>
        <w:t xml:space="preserve">o </w:t>
      </w:r>
      <w:r w:rsidR="000E4441" w:rsidRPr="00C03495">
        <w:rPr>
          <w:rFonts w:ascii="Arial" w:hAnsi="Arial" w:cs="Arial"/>
        </w:rPr>
        <w:t>art</w:t>
      </w:r>
      <w:ins w:id="28" w:author="Administrador" w:date="2015-03-25T11:19:00Z">
        <w:r w:rsidR="00364058">
          <w:rPr>
            <w:rFonts w:ascii="Arial" w:hAnsi="Arial" w:cs="Arial"/>
          </w:rPr>
          <w:t>igo</w:t>
        </w:r>
      </w:ins>
      <w:del w:id="29" w:author="Administrador" w:date="2015-03-25T11:19:00Z">
        <w:r w:rsidR="00E21230" w:rsidDel="00364058">
          <w:rPr>
            <w:rFonts w:ascii="Arial" w:hAnsi="Arial" w:cs="Arial"/>
          </w:rPr>
          <w:delText>.</w:delText>
        </w:r>
      </w:del>
      <w:r w:rsidR="000E4441" w:rsidRPr="00C03495">
        <w:rPr>
          <w:rFonts w:ascii="Arial" w:hAnsi="Arial" w:cs="Arial"/>
        </w:rPr>
        <w:t xml:space="preserve"> 186, com nova redação d</w:t>
      </w:r>
      <w:r w:rsidR="00E21230">
        <w:rPr>
          <w:rFonts w:ascii="Arial" w:hAnsi="Arial" w:cs="Arial"/>
        </w:rPr>
        <w:t>ada pelo inciso II</w:t>
      </w:r>
      <w:ins w:id="30" w:author="Administrador" w:date="2015-03-25T11:19:00Z">
        <w:r w:rsidR="00364058">
          <w:rPr>
            <w:rFonts w:ascii="Arial" w:hAnsi="Arial" w:cs="Arial"/>
          </w:rPr>
          <w:t>,</w:t>
        </w:r>
      </w:ins>
      <w:r w:rsidR="00E21230">
        <w:rPr>
          <w:rFonts w:ascii="Arial" w:hAnsi="Arial" w:cs="Arial"/>
        </w:rPr>
        <w:t xml:space="preserve"> §1º do art</w:t>
      </w:r>
      <w:ins w:id="31" w:author="Administrador" w:date="2015-03-25T11:19:00Z">
        <w:r w:rsidR="00364058">
          <w:rPr>
            <w:rFonts w:ascii="Arial" w:hAnsi="Arial" w:cs="Arial"/>
          </w:rPr>
          <w:t xml:space="preserve">igo </w:t>
        </w:r>
      </w:ins>
      <w:del w:id="32" w:author="Administrador" w:date="2015-03-25T11:19:00Z">
        <w:r w:rsidR="00E21230" w:rsidDel="00364058">
          <w:rPr>
            <w:rFonts w:ascii="Arial" w:hAnsi="Arial" w:cs="Arial"/>
          </w:rPr>
          <w:delText>.</w:delText>
        </w:r>
      </w:del>
      <w:r w:rsidR="00E21230">
        <w:rPr>
          <w:rFonts w:ascii="Arial" w:hAnsi="Arial" w:cs="Arial"/>
        </w:rPr>
        <w:t xml:space="preserve"> 368 da L</w:t>
      </w:r>
      <w:r w:rsidR="000E4441" w:rsidRPr="00C03495">
        <w:rPr>
          <w:rFonts w:ascii="Arial" w:hAnsi="Arial" w:cs="Arial"/>
        </w:rPr>
        <w:t>ei</w:t>
      </w:r>
      <w:r w:rsidR="00EA778D" w:rsidRPr="00C03495">
        <w:rPr>
          <w:rFonts w:ascii="Arial" w:hAnsi="Arial" w:cs="Arial"/>
        </w:rPr>
        <w:t xml:space="preserve"> </w:t>
      </w:r>
      <w:r w:rsidR="000E4441" w:rsidRPr="00C03495">
        <w:rPr>
          <w:rFonts w:ascii="Arial" w:hAnsi="Arial" w:cs="Arial"/>
        </w:rPr>
        <w:t>16</w:t>
      </w:r>
      <w:r w:rsidR="00E21230">
        <w:rPr>
          <w:rFonts w:ascii="Arial" w:hAnsi="Arial" w:cs="Arial"/>
        </w:rPr>
        <w:t>.</w:t>
      </w:r>
      <w:r w:rsidR="000E4441" w:rsidRPr="00C03495">
        <w:rPr>
          <w:rFonts w:ascii="Arial" w:hAnsi="Arial" w:cs="Arial"/>
        </w:rPr>
        <w:t>050/14;</w:t>
      </w:r>
    </w:p>
    <w:p w14:paraId="16677D0C" w14:textId="112D4406" w:rsidR="000E4441" w:rsidRPr="00C03495" w:rsidRDefault="005B652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VII</w:t>
      </w:r>
      <w:r w:rsidR="001E2533">
        <w:rPr>
          <w:rFonts w:ascii="Arial" w:hAnsi="Arial" w:cs="Arial"/>
        </w:rPr>
        <w:t>I</w:t>
      </w:r>
      <w:r w:rsidR="000E4441" w:rsidRPr="00C03495">
        <w:rPr>
          <w:rFonts w:ascii="Arial" w:hAnsi="Arial" w:cs="Arial"/>
        </w:rPr>
        <w:t xml:space="preserve">. </w:t>
      </w:r>
      <w:r w:rsidR="00DD21F8" w:rsidRPr="00C03495">
        <w:rPr>
          <w:rFonts w:ascii="Arial" w:hAnsi="Arial" w:cs="Arial"/>
        </w:rPr>
        <w:t>os limites de implantação do pavimento térreo estabelecidos n</w:t>
      </w:r>
      <w:r w:rsidR="00EA778D" w:rsidRPr="00C03495">
        <w:rPr>
          <w:rFonts w:ascii="Arial" w:hAnsi="Arial" w:cs="Arial"/>
        </w:rPr>
        <w:t xml:space="preserve">o </w:t>
      </w:r>
      <w:r w:rsidR="00853563" w:rsidRPr="00C03495">
        <w:rPr>
          <w:rFonts w:ascii="Arial" w:hAnsi="Arial" w:cs="Arial"/>
        </w:rPr>
        <w:t>art</w:t>
      </w:r>
      <w:ins w:id="33" w:author="Administrador" w:date="2015-03-25T11:20:00Z">
        <w:r w:rsidR="00364058">
          <w:rPr>
            <w:rFonts w:ascii="Arial" w:hAnsi="Arial" w:cs="Arial"/>
          </w:rPr>
          <w:t>igo</w:t>
        </w:r>
      </w:ins>
      <w:del w:id="34" w:author="Administrador" w:date="2015-03-25T11:20:00Z">
        <w:r w:rsidR="00E21230" w:rsidDel="00364058">
          <w:rPr>
            <w:rFonts w:ascii="Arial" w:hAnsi="Arial" w:cs="Arial"/>
          </w:rPr>
          <w:delText>.</w:delText>
        </w:r>
      </w:del>
      <w:r w:rsidR="00853563" w:rsidRPr="00C03495">
        <w:rPr>
          <w:rFonts w:ascii="Arial" w:hAnsi="Arial" w:cs="Arial"/>
        </w:rPr>
        <w:t xml:space="preserve"> 187;</w:t>
      </w:r>
    </w:p>
    <w:p w14:paraId="1B34E996" w14:textId="10974F15" w:rsidR="000E4441" w:rsidRPr="00C03495" w:rsidRDefault="001E2533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IX</w:t>
      </w:r>
      <w:r w:rsidR="000E4441" w:rsidRPr="00C03495">
        <w:rPr>
          <w:rFonts w:ascii="Arial" w:hAnsi="Arial" w:cs="Arial"/>
        </w:rPr>
        <w:t>.</w:t>
      </w:r>
      <w:r w:rsidR="00853563" w:rsidRPr="00C03495">
        <w:rPr>
          <w:rFonts w:ascii="Arial" w:hAnsi="Arial" w:cs="Arial"/>
        </w:rPr>
        <w:t xml:space="preserve"> </w:t>
      </w:r>
      <w:r w:rsidR="00E21230">
        <w:rPr>
          <w:rFonts w:ascii="Arial" w:hAnsi="Arial" w:cs="Arial"/>
        </w:rPr>
        <w:t>o ar</w:t>
      </w:r>
      <w:del w:id="35" w:author="Administrador" w:date="2015-03-25T11:20:00Z">
        <w:r w:rsidR="00E21230" w:rsidDel="00364058">
          <w:rPr>
            <w:rFonts w:ascii="Arial" w:hAnsi="Arial" w:cs="Arial"/>
          </w:rPr>
          <w:delText>t</w:delText>
        </w:r>
      </w:del>
      <w:ins w:id="36" w:author="Administrador" w:date="2015-03-25T11:20:00Z">
        <w:r w:rsidR="00364058">
          <w:rPr>
            <w:rFonts w:ascii="Arial" w:hAnsi="Arial" w:cs="Arial"/>
          </w:rPr>
          <w:t>tigo</w:t>
        </w:r>
      </w:ins>
      <w:del w:id="37" w:author="Administrador" w:date="2015-03-25T11:20:00Z">
        <w:r w:rsidR="00E21230" w:rsidDel="00364058">
          <w:rPr>
            <w:rFonts w:ascii="Arial" w:hAnsi="Arial" w:cs="Arial"/>
          </w:rPr>
          <w:delText>.</w:delText>
        </w:r>
      </w:del>
      <w:r w:rsidR="000E4441" w:rsidRPr="00C03495">
        <w:rPr>
          <w:rFonts w:ascii="Arial" w:hAnsi="Arial" w:cs="Arial"/>
        </w:rPr>
        <w:t xml:space="preserve"> 191</w:t>
      </w:r>
      <w:r w:rsidR="00DD21F8" w:rsidRPr="00C03495">
        <w:rPr>
          <w:rFonts w:ascii="Arial" w:hAnsi="Arial" w:cs="Arial"/>
        </w:rPr>
        <w:t xml:space="preserve">, </w:t>
      </w:r>
      <w:r w:rsidR="00045B82" w:rsidRPr="00C03495">
        <w:rPr>
          <w:rFonts w:ascii="Arial" w:hAnsi="Arial" w:cs="Arial"/>
        </w:rPr>
        <w:t>que considera as áreas de estacionamento nos subsolos não computáveis para efeito de cálculo da taxa de ocupação</w:t>
      </w:r>
      <w:r w:rsidR="00853563" w:rsidRPr="00C03495">
        <w:rPr>
          <w:rFonts w:ascii="Arial" w:hAnsi="Arial" w:cs="Arial"/>
        </w:rPr>
        <w:t>;</w:t>
      </w:r>
    </w:p>
    <w:p w14:paraId="57F1EA1F" w14:textId="17C19540" w:rsidR="000E4441" w:rsidRPr="00C03495" w:rsidRDefault="005B652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853563" w:rsidRPr="00C03495">
        <w:rPr>
          <w:rFonts w:ascii="Arial" w:hAnsi="Arial" w:cs="Arial"/>
        </w:rPr>
        <w:t>.</w:t>
      </w:r>
      <w:r w:rsidR="00001CCF" w:rsidRPr="00C03495">
        <w:rPr>
          <w:rFonts w:ascii="Arial" w:hAnsi="Arial" w:cs="Arial"/>
        </w:rPr>
        <w:t xml:space="preserve"> </w:t>
      </w:r>
      <w:r w:rsidR="00E21230">
        <w:rPr>
          <w:rFonts w:ascii="Arial" w:hAnsi="Arial" w:cs="Arial"/>
        </w:rPr>
        <w:t>o art</w:t>
      </w:r>
      <w:ins w:id="38" w:author="Administrador" w:date="2015-03-25T11:20:00Z">
        <w:r w:rsidR="00364058">
          <w:rPr>
            <w:rFonts w:ascii="Arial" w:hAnsi="Arial" w:cs="Arial"/>
          </w:rPr>
          <w:t xml:space="preserve">igo </w:t>
        </w:r>
      </w:ins>
      <w:del w:id="39" w:author="Administrador" w:date="2015-03-25T11:20:00Z">
        <w:r w:rsidR="00E21230" w:rsidDel="00364058">
          <w:rPr>
            <w:rFonts w:ascii="Arial" w:hAnsi="Arial" w:cs="Arial"/>
          </w:rPr>
          <w:delText>.</w:delText>
        </w:r>
      </w:del>
      <w:r w:rsidR="00853563" w:rsidRPr="00C03495">
        <w:rPr>
          <w:rFonts w:ascii="Arial" w:hAnsi="Arial" w:cs="Arial"/>
        </w:rPr>
        <w:t xml:space="preserve"> 251</w:t>
      </w:r>
      <w:r w:rsidR="00045B82" w:rsidRPr="00C03495">
        <w:rPr>
          <w:rFonts w:ascii="Arial" w:hAnsi="Arial" w:cs="Arial"/>
        </w:rPr>
        <w:t>, referente à instalação de infraestruturas e serviços urbanos no território do município</w:t>
      </w:r>
      <w:r w:rsidR="00001CCF" w:rsidRPr="00C03495">
        <w:rPr>
          <w:rFonts w:ascii="Arial" w:hAnsi="Arial" w:cs="Arial"/>
        </w:rPr>
        <w:t>.</w:t>
      </w:r>
    </w:p>
    <w:p w14:paraId="76AF7DCD" w14:textId="77777777" w:rsidR="00001CCF" w:rsidRPr="00C03495" w:rsidRDefault="00001CCF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57A19CF" w14:textId="0FD703C0" w:rsidR="00853563" w:rsidRPr="00C03495" w:rsidRDefault="00001CCF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Art.</w:t>
      </w:r>
      <w:r w:rsidR="001E2533">
        <w:rPr>
          <w:rFonts w:ascii="Arial" w:hAnsi="Arial" w:cs="Arial"/>
        </w:rPr>
        <w:t xml:space="preserve"> </w:t>
      </w:r>
      <w:r w:rsidRPr="00C03495">
        <w:rPr>
          <w:rFonts w:ascii="Arial" w:hAnsi="Arial" w:cs="Arial"/>
        </w:rPr>
        <w:t>2º. Não se aplica à subcategoria de uso R1</w:t>
      </w:r>
      <w:r w:rsidR="005B6526">
        <w:rPr>
          <w:rFonts w:ascii="Arial" w:hAnsi="Arial" w:cs="Arial"/>
        </w:rPr>
        <w:t>,</w:t>
      </w:r>
      <w:r w:rsidRPr="00C03495">
        <w:rPr>
          <w:rFonts w:ascii="Arial" w:hAnsi="Arial" w:cs="Arial"/>
        </w:rPr>
        <w:t xml:space="preserve"> a vedação à ocupação </w:t>
      </w:r>
      <w:r w:rsidR="005B6526">
        <w:rPr>
          <w:rFonts w:ascii="Arial" w:hAnsi="Arial" w:cs="Arial"/>
        </w:rPr>
        <w:t xml:space="preserve">do recuo de frente </w:t>
      </w:r>
      <w:r w:rsidR="006B02D8" w:rsidRPr="00C03495">
        <w:rPr>
          <w:rFonts w:ascii="Arial" w:hAnsi="Arial" w:cs="Arial"/>
        </w:rPr>
        <w:t>por vagas de veículos</w:t>
      </w:r>
      <w:r w:rsidR="005B6526">
        <w:rPr>
          <w:rFonts w:ascii="Arial" w:hAnsi="Arial" w:cs="Arial"/>
        </w:rPr>
        <w:t>,</w:t>
      </w:r>
      <w:r w:rsidR="006B02D8" w:rsidRPr="00C03495">
        <w:rPr>
          <w:rFonts w:ascii="Arial" w:hAnsi="Arial" w:cs="Arial"/>
        </w:rPr>
        <w:t xml:space="preserve"> estabelecida no i</w:t>
      </w:r>
      <w:r w:rsidR="00E21230">
        <w:rPr>
          <w:rFonts w:ascii="Arial" w:hAnsi="Arial" w:cs="Arial"/>
        </w:rPr>
        <w:t>nciso IV do art</w:t>
      </w:r>
      <w:ins w:id="40" w:author="Administrador" w:date="2015-03-25T11:21:00Z">
        <w:r w:rsidR="00386633">
          <w:rPr>
            <w:rFonts w:ascii="Arial" w:hAnsi="Arial" w:cs="Arial"/>
          </w:rPr>
          <w:t>igo</w:t>
        </w:r>
      </w:ins>
      <w:del w:id="41" w:author="Administrador" w:date="2015-03-25T11:21:00Z">
        <w:r w:rsidR="00E21230" w:rsidDel="00386633">
          <w:rPr>
            <w:rFonts w:ascii="Arial" w:hAnsi="Arial" w:cs="Arial"/>
          </w:rPr>
          <w:delText>.</w:delText>
        </w:r>
      </w:del>
      <w:r w:rsidR="006B02D8" w:rsidRPr="00C03495">
        <w:rPr>
          <w:rFonts w:ascii="Arial" w:hAnsi="Arial" w:cs="Arial"/>
        </w:rPr>
        <w:t xml:space="preserve"> 78 da Lei 16.050/14.</w:t>
      </w:r>
    </w:p>
    <w:p w14:paraId="783CE918" w14:textId="77777777" w:rsidR="00853563" w:rsidRPr="00C03495" w:rsidRDefault="00853563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53C7482F" w14:textId="0F83A885" w:rsidR="00F73190" w:rsidRPr="00C03495" w:rsidRDefault="00892FA5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Art</w:t>
      </w:r>
      <w:r w:rsidR="005B6526">
        <w:rPr>
          <w:rFonts w:ascii="Arial" w:hAnsi="Arial" w:cs="Arial"/>
        </w:rPr>
        <w:t>.</w:t>
      </w:r>
      <w:r w:rsidR="006C112F" w:rsidRPr="00C03495">
        <w:rPr>
          <w:rFonts w:ascii="Arial" w:hAnsi="Arial" w:cs="Arial"/>
        </w:rPr>
        <w:t>3</w:t>
      </w:r>
      <w:r w:rsidR="00657670" w:rsidRPr="00C03495">
        <w:rPr>
          <w:rFonts w:ascii="Arial" w:hAnsi="Arial" w:cs="Arial"/>
        </w:rPr>
        <w:t>º</w:t>
      </w:r>
      <w:r w:rsidRPr="00C03495">
        <w:rPr>
          <w:rFonts w:ascii="Arial" w:hAnsi="Arial" w:cs="Arial"/>
        </w:rPr>
        <w:t>. Para fi</w:t>
      </w:r>
      <w:r w:rsidR="00090C6A" w:rsidRPr="00C03495">
        <w:rPr>
          <w:rFonts w:ascii="Arial" w:hAnsi="Arial" w:cs="Arial"/>
        </w:rPr>
        <w:t>n</w:t>
      </w:r>
      <w:r w:rsidRPr="00C03495">
        <w:rPr>
          <w:rFonts w:ascii="Arial" w:hAnsi="Arial" w:cs="Arial"/>
        </w:rPr>
        <w:t>s de aplicação</w:t>
      </w:r>
      <w:r w:rsidR="00F73190" w:rsidRPr="00C03495">
        <w:rPr>
          <w:rFonts w:ascii="Arial" w:hAnsi="Arial" w:cs="Arial"/>
        </w:rPr>
        <w:t xml:space="preserve"> do art</w:t>
      </w:r>
      <w:ins w:id="42" w:author="Administrador" w:date="2015-03-24T12:46:00Z">
        <w:r w:rsidR="00A17C9F">
          <w:rPr>
            <w:rFonts w:ascii="Arial" w:hAnsi="Arial" w:cs="Arial"/>
          </w:rPr>
          <w:t>igo</w:t>
        </w:r>
      </w:ins>
      <w:del w:id="43" w:author="Administrador" w:date="2015-03-24T12:46:00Z">
        <w:r w:rsidR="00F73190" w:rsidRPr="00C03495" w:rsidDel="00A17C9F">
          <w:rPr>
            <w:rFonts w:ascii="Arial" w:hAnsi="Arial" w:cs="Arial"/>
          </w:rPr>
          <w:delText>.</w:delText>
        </w:r>
      </w:del>
      <w:r w:rsidR="00F73190" w:rsidRPr="00C03495">
        <w:rPr>
          <w:rFonts w:ascii="Arial" w:hAnsi="Arial" w:cs="Arial"/>
        </w:rPr>
        <w:t xml:space="preserve"> 79</w:t>
      </w:r>
      <w:r w:rsidR="00853563" w:rsidRPr="00C03495">
        <w:rPr>
          <w:rFonts w:ascii="Arial" w:hAnsi="Arial" w:cs="Arial"/>
        </w:rPr>
        <w:t xml:space="preserve"> da Lei </w:t>
      </w:r>
      <w:r w:rsidR="00012C31" w:rsidRPr="00C03495">
        <w:rPr>
          <w:rFonts w:ascii="Arial" w:hAnsi="Arial" w:cs="Arial"/>
        </w:rPr>
        <w:t>16.050/</w:t>
      </w:r>
      <w:r w:rsidR="00EF4B61" w:rsidRPr="00C03495">
        <w:rPr>
          <w:rFonts w:ascii="Arial" w:hAnsi="Arial" w:cs="Arial"/>
        </w:rPr>
        <w:t>2014</w:t>
      </w:r>
      <w:r w:rsidR="00045B82" w:rsidRPr="00C03495">
        <w:rPr>
          <w:rFonts w:ascii="Arial" w:hAnsi="Arial" w:cs="Arial"/>
        </w:rPr>
        <w:t xml:space="preserve"> devem ser observados os seguintes critérios</w:t>
      </w:r>
      <w:r w:rsidR="00EF4B61" w:rsidRPr="00C03495">
        <w:rPr>
          <w:rFonts w:ascii="Arial" w:hAnsi="Arial" w:cs="Arial"/>
        </w:rPr>
        <w:t>:</w:t>
      </w:r>
    </w:p>
    <w:p w14:paraId="1F2926B1" w14:textId="77777777" w:rsidR="00DE42EE" w:rsidRPr="00C03495" w:rsidRDefault="00C03495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I.</w:t>
      </w:r>
      <w:r w:rsidR="00F73190" w:rsidRPr="00C03495">
        <w:rPr>
          <w:rFonts w:ascii="Arial" w:hAnsi="Arial" w:cs="Arial"/>
        </w:rPr>
        <w:t xml:space="preserve"> </w:t>
      </w:r>
      <w:r w:rsidR="00001CCF" w:rsidRPr="00C03495">
        <w:rPr>
          <w:rFonts w:ascii="Arial" w:hAnsi="Arial" w:cs="Arial"/>
        </w:rPr>
        <w:t xml:space="preserve">não serão consideradas </w:t>
      </w:r>
      <w:r w:rsidR="00F73190" w:rsidRPr="00C03495">
        <w:rPr>
          <w:rFonts w:ascii="Arial" w:hAnsi="Arial" w:cs="Arial"/>
        </w:rPr>
        <w:t>as frações resultantes do cálculo</w:t>
      </w:r>
      <w:r w:rsidR="003B61BC" w:rsidRPr="00C03495">
        <w:rPr>
          <w:rFonts w:ascii="Arial" w:hAnsi="Arial" w:cs="Arial"/>
        </w:rPr>
        <w:t xml:space="preserve"> </w:t>
      </w:r>
      <w:r w:rsidR="006545F4" w:rsidRPr="00C03495">
        <w:rPr>
          <w:rFonts w:ascii="Arial" w:hAnsi="Arial" w:cs="Arial"/>
        </w:rPr>
        <w:t>do número mínimo de unidades habitacionais</w:t>
      </w:r>
      <w:r w:rsidR="00F73190" w:rsidRPr="00C03495">
        <w:rPr>
          <w:rFonts w:ascii="Arial" w:hAnsi="Arial" w:cs="Arial"/>
        </w:rPr>
        <w:t xml:space="preserve"> previs</w:t>
      </w:r>
      <w:r w:rsidR="004A6587">
        <w:rPr>
          <w:rFonts w:ascii="Arial" w:hAnsi="Arial" w:cs="Arial"/>
        </w:rPr>
        <w:t>tas</w:t>
      </w:r>
      <w:r w:rsidR="00F73190" w:rsidRPr="00C03495">
        <w:rPr>
          <w:rFonts w:ascii="Arial" w:hAnsi="Arial" w:cs="Arial"/>
        </w:rPr>
        <w:t xml:space="preserve"> no §</w:t>
      </w:r>
      <w:r w:rsidR="004C30F1" w:rsidRPr="00C03495">
        <w:rPr>
          <w:rFonts w:ascii="Arial" w:hAnsi="Arial" w:cs="Arial"/>
        </w:rPr>
        <w:t>1º</w:t>
      </w:r>
      <w:r w:rsidR="00B62CC8" w:rsidRPr="00C03495">
        <w:rPr>
          <w:rFonts w:ascii="Arial" w:hAnsi="Arial" w:cs="Arial"/>
        </w:rPr>
        <w:t>;</w:t>
      </w:r>
      <w:r w:rsidR="00001CCF" w:rsidRPr="00C03495">
        <w:rPr>
          <w:rFonts w:ascii="Arial" w:hAnsi="Arial" w:cs="Arial"/>
        </w:rPr>
        <w:t xml:space="preserve"> </w:t>
      </w:r>
    </w:p>
    <w:p w14:paraId="08BE1232" w14:textId="77777777" w:rsidR="00D31236" w:rsidRPr="00C03495" w:rsidRDefault="00C03495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II.</w:t>
      </w:r>
      <w:r w:rsidR="002C7F7C" w:rsidRPr="00C03495">
        <w:rPr>
          <w:rFonts w:ascii="Arial" w:hAnsi="Arial" w:cs="Arial"/>
        </w:rPr>
        <w:t xml:space="preserve"> </w:t>
      </w:r>
      <w:r w:rsidR="007533EA" w:rsidRPr="00C03495">
        <w:rPr>
          <w:rFonts w:ascii="Arial" w:hAnsi="Arial" w:cs="Arial"/>
        </w:rPr>
        <w:t>a taxa de permeabilidade deve ser calculada e implantada sobre a área remanescente do lote, excluídas as áreas objeto d</w:t>
      </w:r>
      <w:r w:rsidR="003764FB" w:rsidRPr="00C03495">
        <w:rPr>
          <w:rFonts w:ascii="Arial" w:hAnsi="Arial" w:cs="Arial"/>
        </w:rPr>
        <w:t>as</w:t>
      </w:r>
      <w:r w:rsidR="007533EA" w:rsidRPr="00C03495">
        <w:rPr>
          <w:rFonts w:ascii="Arial" w:hAnsi="Arial" w:cs="Arial"/>
        </w:rPr>
        <w:t xml:space="preserve"> doaç</w:t>
      </w:r>
      <w:r w:rsidR="003764FB" w:rsidRPr="00C03495">
        <w:rPr>
          <w:rFonts w:ascii="Arial" w:hAnsi="Arial" w:cs="Arial"/>
        </w:rPr>
        <w:t>ões;</w:t>
      </w:r>
    </w:p>
    <w:p w14:paraId="7ECCBCFC" w14:textId="46B7A774" w:rsidR="007533EA" w:rsidRPr="00C03495" w:rsidRDefault="00B52F7C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III. a</w:t>
      </w:r>
      <w:r w:rsidR="007533EA" w:rsidRPr="00C03495">
        <w:rPr>
          <w:rFonts w:ascii="Arial" w:hAnsi="Arial" w:cs="Arial"/>
        </w:rPr>
        <w:t>s áreas averbadas destinadas a fruição</w:t>
      </w:r>
      <w:ins w:id="44" w:author="Administrador" w:date="2015-03-24T18:10:00Z">
        <w:r w:rsidR="006A0A68">
          <w:rPr>
            <w:rFonts w:ascii="Arial" w:hAnsi="Arial" w:cs="Arial"/>
          </w:rPr>
          <w:t>, quando permeáveis,</w:t>
        </w:r>
      </w:ins>
      <w:r w:rsidR="007533EA" w:rsidRPr="00C03495">
        <w:rPr>
          <w:rFonts w:ascii="Arial" w:hAnsi="Arial" w:cs="Arial"/>
        </w:rPr>
        <w:t xml:space="preserve"> </w:t>
      </w:r>
      <w:del w:id="45" w:author="Administrador" w:date="2015-03-24T18:10:00Z">
        <w:r w:rsidR="007533EA" w:rsidRPr="00C03495" w:rsidDel="006A0A68">
          <w:rPr>
            <w:rFonts w:ascii="Arial" w:hAnsi="Arial" w:cs="Arial"/>
          </w:rPr>
          <w:delText xml:space="preserve">devem </w:delText>
        </w:r>
      </w:del>
      <w:ins w:id="46" w:author="Administrador" w:date="2015-03-24T18:10:00Z">
        <w:r w:rsidR="006A0A68">
          <w:rPr>
            <w:rFonts w:ascii="Arial" w:hAnsi="Arial" w:cs="Arial"/>
          </w:rPr>
          <w:t>pode</w:t>
        </w:r>
        <w:r w:rsidR="006A0A68" w:rsidRPr="00C03495">
          <w:rPr>
            <w:rFonts w:ascii="Arial" w:hAnsi="Arial" w:cs="Arial"/>
          </w:rPr>
          <w:t xml:space="preserve">m </w:t>
        </w:r>
      </w:ins>
      <w:r w:rsidR="007533EA" w:rsidRPr="00C03495">
        <w:rPr>
          <w:rFonts w:ascii="Arial" w:hAnsi="Arial" w:cs="Arial"/>
        </w:rPr>
        <w:t xml:space="preserve">ser incluídas </w:t>
      </w:r>
      <w:r w:rsidR="003764FB" w:rsidRPr="00C03495">
        <w:rPr>
          <w:rFonts w:ascii="Arial" w:hAnsi="Arial" w:cs="Arial"/>
        </w:rPr>
        <w:t xml:space="preserve">para fins de </w:t>
      </w:r>
      <w:r w:rsidR="007533EA" w:rsidRPr="00C03495">
        <w:rPr>
          <w:rFonts w:ascii="Arial" w:hAnsi="Arial" w:cs="Arial"/>
        </w:rPr>
        <w:t>cálculo da taxa de permeabilidade</w:t>
      </w:r>
      <w:ins w:id="47" w:author="Administrador" w:date="2015-03-25T11:21:00Z">
        <w:r w:rsidR="00386633">
          <w:rPr>
            <w:rFonts w:ascii="Arial" w:hAnsi="Arial" w:cs="Arial"/>
          </w:rPr>
          <w:t>;</w:t>
        </w:r>
      </w:ins>
      <w:ins w:id="48" w:author="Administrador" w:date="2015-03-24T18:11:00Z">
        <w:r w:rsidR="006A0A68">
          <w:rPr>
            <w:rFonts w:ascii="Arial" w:hAnsi="Arial" w:cs="Arial"/>
          </w:rPr>
          <w:t>.</w:t>
        </w:r>
      </w:ins>
      <w:del w:id="49" w:author="Administrador" w:date="2015-03-24T18:11:00Z">
        <w:r w:rsidR="007533EA" w:rsidRPr="00C03495" w:rsidDel="006A0A68">
          <w:rPr>
            <w:rFonts w:ascii="Arial" w:hAnsi="Arial" w:cs="Arial"/>
          </w:rPr>
          <w:delText xml:space="preserve"> </w:delText>
        </w:r>
      </w:del>
      <w:del w:id="50" w:author="." w:date="2015-03-24T11:17:00Z">
        <w:r w:rsidR="007533EA" w:rsidRPr="00C03495" w:rsidDel="00D61347">
          <w:rPr>
            <w:rFonts w:ascii="Arial" w:hAnsi="Arial" w:cs="Arial"/>
          </w:rPr>
          <w:delText>e podem ser</w:delText>
        </w:r>
      </w:del>
      <w:ins w:id="51" w:author="." w:date="2015-03-24T11:17:00Z">
        <w:del w:id="52" w:author="Administrador" w:date="2015-03-24T18:11:00Z">
          <w:r w:rsidR="00D61347" w:rsidDel="006A0A68">
            <w:rPr>
              <w:rFonts w:ascii="Arial" w:hAnsi="Arial" w:cs="Arial"/>
            </w:rPr>
            <w:delText>quando</w:delText>
          </w:r>
        </w:del>
      </w:ins>
      <w:del w:id="53" w:author="Administrador" w:date="2015-03-24T18:11:00Z">
        <w:r w:rsidR="007533EA" w:rsidRPr="00C03495" w:rsidDel="006A0A68">
          <w:rPr>
            <w:rFonts w:ascii="Arial" w:hAnsi="Arial" w:cs="Arial"/>
          </w:rPr>
          <w:delText xml:space="preserve"> ocupadas por área permeável</w:delText>
        </w:r>
        <w:r w:rsidR="001E2533" w:rsidDel="006A0A68">
          <w:rPr>
            <w:rFonts w:ascii="Arial" w:hAnsi="Arial" w:cs="Arial"/>
          </w:rPr>
          <w:delText>;</w:delText>
        </w:r>
      </w:del>
    </w:p>
    <w:p w14:paraId="0F7B11ED" w14:textId="50192D7D" w:rsidR="00773A39" w:rsidRPr="00C03495" w:rsidRDefault="00001CCF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5B6526">
        <w:rPr>
          <w:rFonts w:ascii="Arial" w:hAnsi="Arial" w:cs="Arial"/>
        </w:rPr>
        <w:t>IV</w:t>
      </w:r>
      <w:r w:rsidR="005B6526">
        <w:rPr>
          <w:rFonts w:ascii="Arial" w:hAnsi="Arial" w:cs="Arial"/>
        </w:rPr>
        <w:t>.</w:t>
      </w:r>
      <w:r w:rsidRPr="005B6526">
        <w:rPr>
          <w:rFonts w:ascii="Arial" w:hAnsi="Arial" w:cs="Arial"/>
        </w:rPr>
        <w:t xml:space="preserve"> a</w:t>
      </w:r>
      <w:r w:rsidR="003764FB" w:rsidRPr="005B6526">
        <w:rPr>
          <w:rFonts w:ascii="Arial" w:hAnsi="Arial" w:cs="Arial"/>
        </w:rPr>
        <w:t>s</w:t>
      </w:r>
      <w:r w:rsidR="00994998" w:rsidRPr="005B6526">
        <w:rPr>
          <w:rFonts w:ascii="Arial" w:hAnsi="Arial" w:cs="Arial"/>
        </w:rPr>
        <w:t xml:space="preserve"> áreas</w:t>
      </w:r>
      <w:r w:rsidR="00196CD0" w:rsidRPr="005B6526">
        <w:rPr>
          <w:rFonts w:ascii="Arial" w:hAnsi="Arial" w:cs="Arial"/>
        </w:rPr>
        <w:t xml:space="preserve"> </w:t>
      </w:r>
      <w:r w:rsidRPr="005B6526">
        <w:rPr>
          <w:rFonts w:ascii="Arial" w:hAnsi="Arial" w:cs="Arial"/>
        </w:rPr>
        <w:t>verdes</w:t>
      </w:r>
      <w:r w:rsidR="00196CD0" w:rsidRPr="005B6526">
        <w:rPr>
          <w:rFonts w:ascii="Arial" w:hAnsi="Arial" w:cs="Arial"/>
        </w:rPr>
        <w:t xml:space="preserve"> </w:t>
      </w:r>
      <w:ins w:id="54" w:author="." w:date="2015-03-24T11:16:00Z">
        <w:r w:rsidR="00D61347">
          <w:rPr>
            <w:rFonts w:ascii="Arial" w:hAnsi="Arial" w:cs="Arial"/>
          </w:rPr>
          <w:t xml:space="preserve">e as áreas </w:t>
        </w:r>
      </w:ins>
      <w:r w:rsidR="00196CD0" w:rsidRPr="005B6526">
        <w:rPr>
          <w:rFonts w:ascii="Arial" w:hAnsi="Arial" w:cs="Arial"/>
        </w:rPr>
        <w:t>destinadas a equipamento público</w:t>
      </w:r>
      <w:r w:rsidR="00994998" w:rsidRPr="005B6526">
        <w:rPr>
          <w:rFonts w:ascii="Arial" w:hAnsi="Arial" w:cs="Arial"/>
        </w:rPr>
        <w:t xml:space="preserve"> a serem doadas nos</w:t>
      </w:r>
      <w:r w:rsidR="00994998" w:rsidRPr="00C03495">
        <w:rPr>
          <w:rFonts w:ascii="Arial" w:hAnsi="Arial" w:cs="Arial"/>
        </w:rPr>
        <w:t xml:space="preserve"> termos do §3º </w:t>
      </w:r>
      <w:r w:rsidR="007533EA" w:rsidRPr="00C03495">
        <w:rPr>
          <w:rFonts w:ascii="Arial" w:hAnsi="Arial" w:cs="Arial"/>
        </w:rPr>
        <w:t>dever</w:t>
      </w:r>
      <w:r w:rsidR="003764FB" w:rsidRPr="00C03495">
        <w:rPr>
          <w:rFonts w:ascii="Arial" w:hAnsi="Arial" w:cs="Arial"/>
        </w:rPr>
        <w:t>ão</w:t>
      </w:r>
      <w:r w:rsidR="007533EA" w:rsidRPr="00C03495">
        <w:rPr>
          <w:rFonts w:ascii="Arial" w:hAnsi="Arial" w:cs="Arial"/>
        </w:rPr>
        <w:t xml:space="preserve"> </w:t>
      </w:r>
      <w:r w:rsidR="001E6F31" w:rsidRPr="00C03495">
        <w:rPr>
          <w:rFonts w:ascii="Arial" w:hAnsi="Arial" w:cs="Arial"/>
        </w:rPr>
        <w:t>estar</w:t>
      </w:r>
      <w:r w:rsidR="00140298" w:rsidRPr="00C03495">
        <w:rPr>
          <w:rFonts w:ascii="Arial" w:hAnsi="Arial" w:cs="Arial"/>
        </w:rPr>
        <w:t xml:space="preserve"> localizadas junto ao</w:t>
      </w:r>
      <w:r w:rsidR="001E6F31" w:rsidRPr="00C03495">
        <w:rPr>
          <w:rFonts w:ascii="Arial" w:hAnsi="Arial" w:cs="Arial"/>
        </w:rPr>
        <w:t xml:space="preserve"> alinhamento das </w:t>
      </w:r>
      <w:r w:rsidR="001E6F31" w:rsidRPr="00C03495">
        <w:rPr>
          <w:rFonts w:ascii="Arial" w:hAnsi="Arial" w:cs="Arial"/>
        </w:rPr>
        <w:lastRenderedPageBreak/>
        <w:t>vias</w:t>
      </w:r>
      <w:r w:rsidR="00E508EB">
        <w:rPr>
          <w:rFonts w:ascii="Arial" w:hAnsi="Arial" w:cs="Arial"/>
        </w:rPr>
        <w:t>,</w:t>
      </w:r>
      <w:r w:rsidR="001E6F31" w:rsidRPr="00C03495">
        <w:rPr>
          <w:rFonts w:ascii="Arial" w:hAnsi="Arial" w:cs="Arial"/>
        </w:rPr>
        <w:t xml:space="preserve"> possuir testada mínima de </w:t>
      </w:r>
      <w:r w:rsidR="003764FB" w:rsidRPr="00EA19FC">
        <w:rPr>
          <w:rFonts w:ascii="Arial" w:hAnsi="Arial"/>
        </w:rPr>
        <w:t xml:space="preserve">10 </w:t>
      </w:r>
      <w:r w:rsidR="001E6F31" w:rsidRPr="00EA19FC">
        <w:rPr>
          <w:rFonts w:ascii="Arial" w:hAnsi="Arial"/>
        </w:rPr>
        <w:t>m</w:t>
      </w:r>
      <w:r w:rsidR="00E508EB">
        <w:rPr>
          <w:rFonts w:ascii="Arial" w:hAnsi="Arial" w:cs="Arial"/>
        </w:rPr>
        <w:t xml:space="preserve"> e conformação que possibilite seu aproveitamento</w:t>
      </w:r>
      <w:r w:rsidR="001E6F31" w:rsidRPr="00C03495">
        <w:rPr>
          <w:rFonts w:ascii="Arial" w:hAnsi="Arial" w:cs="Arial"/>
        </w:rPr>
        <w:t>;</w:t>
      </w:r>
    </w:p>
    <w:p w14:paraId="7F6B66AB" w14:textId="35EC796B" w:rsidR="00994998" w:rsidRPr="00C03495" w:rsidRDefault="00487DEF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5B6526">
        <w:rPr>
          <w:rFonts w:ascii="Arial" w:hAnsi="Arial" w:cs="Arial"/>
        </w:rPr>
        <w:t>V</w:t>
      </w:r>
      <w:r w:rsidR="005B6526" w:rsidRPr="005B6526">
        <w:rPr>
          <w:rFonts w:ascii="Arial" w:hAnsi="Arial" w:cs="Arial"/>
        </w:rPr>
        <w:t>.</w:t>
      </w:r>
      <w:r w:rsidR="007F2D8A">
        <w:rPr>
          <w:rFonts w:ascii="Arial" w:hAnsi="Arial" w:cs="Arial"/>
        </w:rPr>
        <w:t xml:space="preserve"> p</w:t>
      </w:r>
      <w:r w:rsidR="00994998" w:rsidRPr="005B6526">
        <w:rPr>
          <w:rFonts w:ascii="Arial" w:hAnsi="Arial" w:cs="Arial"/>
        </w:rPr>
        <w:t>ara fins de aplicação</w:t>
      </w:r>
      <w:r w:rsidR="00994998" w:rsidRPr="00C03495">
        <w:rPr>
          <w:rFonts w:ascii="Arial" w:hAnsi="Arial" w:cs="Arial"/>
        </w:rPr>
        <w:t xml:space="preserve"> do § 2º entende-se por uso misto os que abriguem as categorias R e nR</w:t>
      </w:r>
      <w:r w:rsidR="00197758" w:rsidRPr="00C03495">
        <w:rPr>
          <w:rFonts w:ascii="Arial" w:hAnsi="Arial" w:cs="Arial"/>
        </w:rPr>
        <w:t xml:space="preserve"> sendo permitido que </w:t>
      </w:r>
      <w:r w:rsidR="00994998" w:rsidRPr="00C03495">
        <w:rPr>
          <w:rFonts w:ascii="Arial" w:hAnsi="Arial" w:cs="Arial"/>
        </w:rPr>
        <w:t xml:space="preserve">a circulação comum </w:t>
      </w:r>
      <w:r w:rsidR="00197758" w:rsidRPr="00C03495">
        <w:rPr>
          <w:rFonts w:ascii="Arial" w:hAnsi="Arial" w:cs="Arial"/>
        </w:rPr>
        <w:t xml:space="preserve">seja </w:t>
      </w:r>
      <w:r w:rsidR="00994998" w:rsidRPr="00C03495">
        <w:rPr>
          <w:rFonts w:ascii="Arial" w:hAnsi="Arial" w:cs="Arial"/>
        </w:rPr>
        <w:t>compartilhada, vedando-se o acesso de um uso através de uma área privativa de outro uso</w:t>
      </w:r>
      <w:r w:rsidR="001E2533">
        <w:rPr>
          <w:rFonts w:ascii="Arial" w:hAnsi="Arial" w:cs="Arial"/>
        </w:rPr>
        <w:t>;</w:t>
      </w:r>
    </w:p>
    <w:p w14:paraId="564EA974" w14:textId="0E9FEAA8" w:rsidR="0091387E" w:rsidRPr="00C03495" w:rsidRDefault="00487DEF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VI</w:t>
      </w:r>
      <w:r w:rsidR="005B6526">
        <w:rPr>
          <w:rFonts w:ascii="Arial" w:hAnsi="Arial" w:cs="Arial"/>
        </w:rPr>
        <w:t>.</w:t>
      </w:r>
      <w:r w:rsidR="007F2D8A">
        <w:rPr>
          <w:rFonts w:ascii="Arial" w:hAnsi="Arial" w:cs="Arial"/>
        </w:rPr>
        <w:t xml:space="preserve"> p</w:t>
      </w:r>
      <w:r w:rsidR="0091387E" w:rsidRPr="00C03495">
        <w:rPr>
          <w:rFonts w:ascii="Arial" w:hAnsi="Arial" w:cs="Arial"/>
        </w:rPr>
        <w:t xml:space="preserve">ara fins de aplicação do benefício do </w:t>
      </w:r>
      <w:r w:rsidR="00CE7945" w:rsidRPr="00C03495">
        <w:rPr>
          <w:rFonts w:ascii="Arial" w:hAnsi="Arial" w:cs="Arial"/>
        </w:rPr>
        <w:t xml:space="preserve">§ </w:t>
      </w:r>
      <w:r w:rsidR="0091387E" w:rsidRPr="00C03495">
        <w:rPr>
          <w:rFonts w:ascii="Arial" w:hAnsi="Arial" w:cs="Arial"/>
        </w:rPr>
        <w:t>5º</w:t>
      </w:r>
      <w:ins w:id="55" w:author="Administrador" w:date="2015-03-25T11:22:00Z">
        <w:r w:rsidR="00386633">
          <w:rPr>
            <w:rFonts w:ascii="Arial" w:hAnsi="Arial" w:cs="Arial"/>
          </w:rPr>
          <w:t>,</w:t>
        </w:r>
      </w:ins>
      <w:r w:rsidR="0091387E" w:rsidRPr="00C03495">
        <w:rPr>
          <w:rFonts w:ascii="Arial" w:hAnsi="Arial" w:cs="Arial"/>
        </w:rPr>
        <w:t xml:space="preserve"> entende-se por fruição o espaço livre ou </w:t>
      </w:r>
      <w:r w:rsidR="00726664">
        <w:rPr>
          <w:rFonts w:ascii="Arial" w:hAnsi="Arial" w:cs="Arial"/>
        </w:rPr>
        <w:t xml:space="preserve">coberto, edificado ou não, </w:t>
      </w:r>
      <w:r w:rsidR="0091387E" w:rsidRPr="00C03495">
        <w:rPr>
          <w:rFonts w:ascii="Arial" w:hAnsi="Arial" w:cs="Arial"/>
        </w:rPr>
        <w:t>ao nível do passeio público permanentemente aberto ao público, que permita a circulação e o estar de us</w:t>
      </w:r>
      <w:r w:rsidR="004E3CE4" w:rsidRPr="00C03495">
        <w:rPr>
          <w:rFonts w:ascii="Arial" w:hAnsi="Arial" w:cs="Arial"/>
        </w:rPr>
        <w:t>uários ou não do empreendimento, sem restrições ou vedações</w:t>
      </w:r>
      <w:r w:rsidR="001E2533">
        <w:rPr>
          <w:rFonts w:ascii="Arial" w:hAnsi="Arial" w:cs="Arial"/>
        </w:rPr>
        <w:t>;</w:t>
      </w:r>
      <w:r w:rsidR="0091387E" w:rsidRPr="00C03495">
        <w:rPr>
          <w:rFonts w:ascii="Arial" w:hAnsi="Arial" w:cs="Arial"/>
        </w:rPr>
        <w:t xml:space="preserve"> </w:t>
      </w:r>
    </w:p>
    <w:p w14:paraId="22C7A03C" w14:textId="49E4D93C" w:rsidR="0002552B" w:rsidRPr="00C03495" w:rsidRDefault="00D50964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VII</w:t>
      </w:r>
      <w:r w:rsidR="005B6526">
        <w:rPr>
          <w:rFonts w:ascii="Arial" w:hAnsi="Arial" w:cs="Arial"/>
        </w:rPr>
        <w:t>.</w:t>
      </w:r>
      <w:r w:rsidR="007F2D8A">
        <w:rPr>
          <w:rFonts w:ascii="Arial" w:hAnsi="Arial" w:cs="Arial"/>
        </w:rPr>
        <w:t xml:space="preserve"> n</w:t>
      </w:r>
      <w:r w:rsidRPr="00C03495">
        <w:rPr>
          <w:rFonts w:ascii="Arial" w:hAnsi="Arial" w:cs="Arial"/>
        </w:rPr>
        <w:t xml:space="preserve">os casos de dispensa do recuo obrigatório de frente </w:t>
      </w:r>
      <w:r w:rsidR="007E3E14" w:rsidRPr="00C03495">
        <w:rPr>
          <w:rFonts w:ascii="Arial" w:hAnsi="Arial" w:cs="Arial"/>
        </w:rPr>
        <w:t xml:space="preserve">definida no </w:t>
      </w:r>
      <w:r w:rsidR="004D43AE" w:rsidRPr="00C03495">
        <w:rPr>
          <w:rFonts w:ascii="Arial" w:hAnsi="Arial" w:cs="Arial"/>
        </w:rPr>
        <w:t xml:space="preserve">inciso I do § 7º, </w:t>
      </w:r>
      <w:r w:rsidR="007E3E14" w:rsidRPr="00C03495">
        <w:rPr>
          <w:rFonts w:ascii="Arial" w:hAnsi="Arial" w:cs="Arial"/>
        </w:rPr>
        <w:t>para efeito de atendimento às faixas de aeração e insolação, aplicam-se os ajustes estabelecidos na Seção 10.J do Decreto 32.329/92</w:t>
      </w:r>
      <w:r w:rsidR="001E2533">
        <w:rPr>
          <w:rFonts w:ascii="Arial" w:hAnsi="Arial" w:cs="Arial"/>
        </w:rPr>
        <w:t>;</w:t>
      </w:r>
    </w:p>
    <w:p w14:paraId="5F5AD026" w14:textId="77777777" w:rsidR="0002552B" w:rsidRPr="00C03495" w:rsidRDefault="00F032B7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VIII</w:t>
      </w:r>
      <w:r w:rsidR="00CB6852">
        <w:rPr>
          <w:rFonts w:ascii="Arial" w:hAnsi="Arial" w:cs="Arial"/>
        </w:rPr>
        <w:t>. p</w:t>
      </w:r>
      <w:r w:rsidR="0002552B" w:rsidRPr="00C03495">
        <w:rPr>
          <w:rFonts w:ascii="Arial" w:hAnsi="Arial" w:cs="Arial"/>
        </w:rPr>
        <w:t>ara fins de aplicação do</w:t>
      </w:r>
      <w:r w:rsidR="00373150" w:rsidRPr="00C03495">
        <w:rPr>
          <w:rFonts w:ascii="Arial" w:hAnsi="Arial" w:cs="Arial"/>
        </w:rPr>
        <w:t xml:space="preserve"> benefício de outorga onerosa estabelecido no</w:t>
      </w:r>
      <w:r w:rsidR="0002552B" w:rsidRPr="00C03495">
        <w:rPr>
          <w:rFonts w:ascii="Arial" w:hAnsi="Arial" w:cs="Arial"/>
        </w:rPr>
        <w:t xml:space="preserve"> inciso II do § 7º e </w:t>
      </w:r>
      <w:r w:rsidR="00FD0DAE">
        <w:rPr>
          <w:rFonts w:ascii="Arial" w:hAnsi="Arial" w:cs="Arial"/>
        </w:rPr>
        <w:t>alínea “</w:t>
      </w:r>
      <w:r w:rsidR="0002552B" w:rsidRPr="00C03495">
        <w:rPr>
          <w:rFonts w:ascii="Arial" w:hAnsi="Arial" w:cs="Arial"/>
        </w:rPr>
        <w:t>d</w:t>
      </w:r>
      <w:r w:rsidR="00FD0DAE">
        <w:rPr>
          <w:rFonts w:ascii="Arial" w:hAnsi="Arial" w:cs="Arial"/>
        </w:rPr>
        <w:t>”</w:t>
      </w:r>
      <w:r w:rsidR="00373150" w:rsidRPr="00C03495">
        <w:rPr>
          <w:rFonts w:ascii="Arial" w:hAnsi="Arial" w:cs="Arial"/>
        </w:rPr>
        <w:t xml:space="preserve"> n</w:t>
      </w:r>
      <w:r w:rsidR="0002552B" w:rsidRPr="00C03495">
        <w:rPr>
          <w:rFonts w:ascii="Arial" w:hAnsi="Arial" w:cs="Arial"/>
        </w:rPr>
        <w:t>o inciso II do § 8º,</w:t>
      </w:r>
      <w:r w:rsidR="00197758" w:rsidRPr="00C03495">
        <w:rPr>
          <w:rFonts w:ascii="Arial" w:hAnsi="Arial" w:cs="Arial"/>
        </w:rPr>
        <w:t xml:space="preserve"> </w:t>
      </w:r>
      <w:r w:rsidR="00A974A2" w:rsidRPr="00C03495">
        <w:rPr>
          <w:rFonts w:ascii="Arial" w:hAnsi="Arial" w:cs="Arial"/>
        </w:rPr>
        <w:t>em contrapartida à doação para alargamento do passeio,</w:t>
      </w:r>
      <w:r w:rsidR="0002552B" w:rsidRPr="00C03495">
        <w:rPr>
          <w:rFonts w:ascii="Arial" w:hAnsi="Arial" w:cs="Arial"/>
        </w:rPr>
        <w:t xml:space="preserve"> a área correspondente ao coeficiente máximo da área a ser doada será acrescida à área correspondente ao coeficiente básico do lote original.</w:t>
      </w:r>
    </w:p>
    <w:p w14:paraId="39F01E0B" w14:textId="057FB3B2" w:rsidR="00197758" w:rsidRPr="00C03495" w:rsidRDefault="00197758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 xml:space="preserve">Parágrafo único. </w:t>
      </w:r>
      <w:r w:rsidR="005B6526">
        <w:rPr>
          <w:rFonts w:ascii="Arial" w:hAnsi="Arial" w:cs="Arial"/>
        </w:rPr>
        <w:t>A</w:t>
      </w:r>
      <w:r w:rsidRPr="005B6526">
        <w:rPr>
          <w:rFonts w:ascii="Arial" w:hAnsi="Arial" w:cs="Arial"/>
        </w:rPr>
        <w:t xml:space="preserve"> definição da localização das áreas públic</w:t>
      </w:r>
      <w:r w:rsidR="005B6526">
        <w:rPr>
          <w:rFonts w:ascii="Arial" w:hAnsi="Arial" w:cs="Arial"/>
        </w:rPr>
        <w:t>as</w:t>
      </w:r>
      <w:r w:rsidRPr="00C03495">
        <w:rPr>
          <w:rFonts w:ascii="Arial" w:hAnsi="Arial" w:cs="Arial"/>
        </w:rPr>
        <w:t xml:space="preserve"> a serem doadas nos termos do §3ºdo artigo 79</w:t>
      </w:r>
      <w:r w:rsidR="005B6526" w:rsidRPr="005B6526">
        <w:rPr>
          <w:rFonts w:ascii="Arial" w:hAnsi="Arial" w:cs="Arial"/>
        </w:rPr>
        <w:t xml:space="preserve"> </w:t>
      </w:r>
      <w:r w:rsidR="005B6526">
        <w:rPr>
          <w:rFonts w:ascii="Arial" w:hAnsi="Arial" w:cs="Arial"/>
        </w:rPr>
        <w:t>c</w:t>
      </w:r>
      <w:r w:rsidR="005B6526" w:rsidRPr="00C03495">
        <w:rPr>
          <w:rFonts w:ascii="Arial" w:hAnsi="Arial" w:cs="Arial"/>
        </w:rPr>
        <w:t xml:space="preserve">abe à </w:t>
      </w:r>
      <w:r w:rsidR="005B6526" w:rsidRPr="005B6526">
        <w:rPr>
          <w:rFonts w:ascii="Arial" w:hAnsi="Arial" w:cs="Arial"/>
        </w:rPr>
        <w:t>C</w:t>
      </w:r>
      <w:ins w:id="56" w:author="Administrador" w:date="2015-03-25T11:32:00Z">
        <w:r w:rsidR="0046767D">
          <w:rPr>
            <w:rFonts w:ascii="Arial" w:hAnsi="Arial" w:cs="Arial"/>
          </w:rPr>
          <w:t xml:space="preserve">omissão de </w:t>
        </w:r>
      </w:ins>
      <w:r w:rsidR="005B6526" w:rsidRPr="005B6526">
        <w:rPr>
          <w:rFonts w:ascii="Arial" w:hAnsi="Arial" w:cs="Arial"/>
        </w:rPr>
        <w:t>A</w:t>
      </w:r>
      <w:ins w:id="57" w:author="Administrador" w:date="2015-03-25T11:33:00Z">
        <w:r w:rsidR="0046767D">
          <w:rPr>
            <w:rFonts w:ascii="Arial" w:hAnsi="Arial" w:cs="Arial"/>
          </w:rPr>
          <w:t xml:space="preserve">nálise </w:t>
        </w:r>
      </w:ins>
      <w:r w:rsidR="005B6526" w:rsidRPr="005B6526">
        <w:rPr>
          <w:rFonts w:ascii="Arial" w:hAnsi="Arial" w:cs="Arial"/>
        </w:rPr>
        <w:t>I</w:t>
      </w:r>
      <w:ins w:id="58" w:author="Administrador" w:date="2015-03-25T11:33:00Z">
        <w:r w:rsidR="0046767D">
          <w:rPr>
            <w:rFonts w:ascii="Arial" w:hAnsi="Arial" w:cs="Arial"/>
          </w:rPr>
          <w:t xml:space="preserve">ntegrada de </w:t>
        </w:r>
      </w:ins>
      <w:r w:rsidR="005B6526" w:rsidRPr="005B6526">
        <w:rPr>
          <w:rFonts w:ascii="Arial" w:hAnsi="Arial" w:cs="Arial"/>
        </w:rPr>
        <w:t>E</w:t>
      </w:r>
      <w:ins w:id="59" w:author="Administrador" w:date="2015-03-25T11:33:00Z">
        <w:r w:rsidR="0046767D">
          <w:rPr>
            <w:rFonts w:ascii="Arial" w:hAnsi="Arial" w:cs="Arial"/>
          </w:rPr>
          <w:t xml:space="preserve">mpreendimentos e </w:t>
        </w:r>
      </w:ins>
      <w:r w:rsidR="005B6526" w:rsidRPr="005B6526">
        <w:rPr>
          <w:rFonts w:ascii="Arial" w:hAnsi="Arial" w:cs="Arial"/>
        </w:rPr>
        <w:t>P</w:t>
      </w:r>
      <w:ins w:id="60" w:author="Administrador" w:date="2015-03-25T11:33:00Z">
        <w:r w:rsidR="0046767D">
          <w:rPr>
            <w:rFonts w:ascii="Arial" w:hAnsi="Arial" w:cs="Arial"/>
          </w:rPr>
          <w:t xml:space="preserve">arcelamento do </w:t>
        </w:r>
      </w:ins>
      <w:r w:rsidR="005B6526" w:rsidRPr="005B6526">
        <w:rPr>
          <w:rFonts w:ascii="Arial" w:hAnsi="Arial" w:cs="Arial"/>
        </w:rPr>
        <w:t>S</w:t>
      </w:r>
      <w:ins w:id="61" w:author="Administrador" w:date="2015-03-25T11:33:00Z">
        <w:r w:rsidR="0046767D">
          <w:rPr>
            <w:rFonts w:ascii="Arial" w:hAnsi="Arial" w:cs="Arial"/>
          </w:rPr>
          <w:t>olo - CAIEPS</w:t>
        </w:r>
      </w:ins>
      <w:r w:rsidRPr="00C03495">
        <w:rPr>
          <w:rFonts w:ascii="Arial" w:hAnsi="Arial" w:cs="Arial"/>
        </w:rPr>
        <w:t>.</w:t>
      </w:r>
    </w:p>
    <w:p w14:paraId="4BBD5679" w14:textId="77777777" w:rsidR="005B6526" w:rsidRDefault="0002552B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 xml:space="preserve"> </w:t>
      </w:r>
    </w:p>
    <w:p w14:paraId="39AB4EED" w14:textId="77777777" w:rsidR="00197758" w:rsidRPr="00C03495" w:rsidRDefault="00D50964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Art</w:t>
      </w:r>
      <w:r w:rsidR="005B6526">
        <w:rPr>
          <w:rFonts w:ascii="Arial" w:hAnsi="Arial" w:cs="Arial"/>
        </w:rPr>
        <w:t>.</w:t>
      </w:r>
      <w:r w:rsidR="006C112F" w:rsidRPr="00C03495">
        <w:rPr>
          <w:rFonts w:ascii="Arial" w:hAnsi="Arial" w:cs="Arial"/>
        </w:rPr>
        <w:t>4</w:t>
      </w:r>
      <w:r w:rsidRPr="00C03495">
        <w:rPr>
          <w:rFonts w:ascii="Arial" w:hAnsi="Arial" w:cs="Arial"/>
        </w:rPr>
        <w:t>º. Para fins de aplicação do artigo 80</w:t>
      </w:r>
      <w:r w:rsidR="00197758" w:rsidRPr="00C03495">
        <w:rPr>
          <w:rFonts w:ascii="Arial" w:hAnsi="Arial" w:cs="Arial"/>
        </w:rPr>
        <w:t xml:space="preserve"> devem ser observados os seguintes critérios:</w:t>
      </w:r>
    </w:p>
    <w:p w14:paraId="7BFFB44F" w14:textId="2C2B2568" w:rsidR="00853563" w:rsidRPr="00C03495" w:rsidRDefault="005B6526" w:rsidP="005B652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06FBD">
        <w:rPr>
          <w:rFonts w:ascii="Arial" w:hAnsi="Arial" w:cs="Arial"/>
        </w:rPr>
        <w:t>I.</w:t>
      </w:r>
      <w:r w:rsidR="00D06FBD" w:rsidRPr="00D06FBD">
        <w:rPr>
          <w:rFonts w:ascii="Arial" w:hAnsi="Arial" w:cs="Arial"/>
        </w:rPr>
        <w:t xml:space="preserve"> os benefícios previstos nos incisos IV e V do artigo 80 poderão ser adotados cumulativamente</w:t>
      </w:r>
      <w:ins w:id="62" w:author="Administrador" w:date="2015-03-24T18:11:00Z">
        <w:r w:rsidR="006A0A68">
          <w:rPr>
            <w:rFonts w:ascii="Arial" w:hAnsi="Arial" w:cs="Arial"/>
          </w:rPr>
          <w:t>;</w:t>
        </w:r>
      </w:ins>
      <w:r w:rsidR="00D06FBD" w:rsidRPr="00D06FBD">
        <w:rPr>
          <w:rFonts w:ascii="Arial" w:hAnsi="Arial" w:cs="Arial"/>
        </w:rPr>
        <w:t xml:space="preserve"> </w:t>
      </w:r>
      <w:del w:id="63" w:author="Administrador" w:date="2015-03-24T18:11:00Z">
        <w:r w:rsidR="00D06FBD" w:rsidRPr="00D06FBD" w:rsidDel="006A0A68">
          <w:rPr>
            <w:rFonts w:ascii="Arial" w:hAnsi="Arial" w:cs="Arial"/>
          </w:rPr>
          <w:delText>desde que o benefício do inciso IV seja de pelo menos 30% da área do lote</w:delText>
        </w:r>
        <w:r w:rsidR="003206AB" w:rsidDel="006A0A68">
          <w:rPr>
            <w:rFonts w:ascii="Arial" w:hAnsi="Arial" w:cs="Arial"/>
          </w:rPr>
          <w:delText>;</w:delText>
        </w:r>
        <w:r w:rsidR="00FD0DAE" w:rsidDel="006A0A68">
          <w:rPr>
            <w:rFonts w:ascii="Arial" w:hAnsi="Arial" w:cs="Arial"/>
          </w:rPr>
          <w:delText xml:space="preserve"> </w:delText>
        </w:r>
      </w:del>
    </w:p>
    <w:p w14:paraId="1BB52F37" w14:textId="0F1D59CE" w:rsidR="0002552B" w:rsidRPr="00C03495" w:rsidRDefault="00030CED" w:rsidP="005B652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II</w:t>
      </w:r>
      <w:r w:rsidR="005B6526">
        <w:rPr>
          <w:rFonts w:ascii="Arial" w:hAnsi="Arial" w:cs="Arial"/>
        </w:rPr>
        <w:t>.</w:t>
      </w:r>
      <w:r w:rsidR="0002552B" w:rsidRPr="00C03495">
        <w:rPr>
          <w:rFonts w:ascii="Arial" w:hAnsi="Arial" w:cs="Arial"/>
        </w:rPr>
        <w:t xml:space="preserve"> </w:t>
      </w:r>
      <w:r w:rsidR="005B6526">
        <w:rPr>
          <w:rFonts w:ascii="Arial" w:hAnsi="Arial" w:cs="Arial"/>
        </w:rPr>
        <w:t>e</w:t>
      </w:r>
      <w:r w:rsidR="0002552B" w:rsidRPr="00C03495">
        <w:rPr>
          <w:rFonts w:ascii="Arial" w:hAnsi="Arial" w:cs="Arial"/>
        </w:rPr>
        <w:t>m caso de doação de área prevista nos parágrafos 7º e 8º do art. 79, será considerado o lote original para o cálculo de todos os benefícios previstos nos incisos IV e V do art</w:t>
      </w:r>
      <w:ins w:id="64" w:author="Administrador" w:date="2015-03-25T11:34:00Z">
        <w:r w:rsidR="0046767D">
          <w:rPr>
            <w:rFonts w:ascii="Arial" w:hAnsi="Arial" w:cs="Arial"/>
          </w:rPr>
          <w:t xml:space="preserve">igo </w:t>
        </w:r>
      </w:ins>
      <w:del w:id="65" w:author="Administrador" w:date="2015-03-25T11:34:00Z">
        <w:r w:rsidR="0002552B" w:rsidRPr="00C03495" w:rsidDel="0046767D">
          <w:rPr>
            <w:rFonts w:ascii="Arial" w:hAnsi="Arial" w:cs="Arial"/>
          </w:rPr>
          <w:delText>.</w:delText>
        </w:r>
      </w:del>
      <w:r w:rsidR="0002552B" w:rsidRPr="00C03495">
        <w:rPr>
          <w:rFonts w:ascii="Arial" w:hAnsi="Arial" w:cs="Arial"/>
        </w:rPr>
        <w:t xml:space="preserve"> 80</w:t>
      </w:r>
      <w:r w:rsidR="003206AB">
        <w:rPr>
          <w:rFonts w:ascii="Arial" w:hAnsi="Arial" w:cs="Arial"/>
        </w:rPr>
        <w:t>.</w:t>
      </w:r>
    </w:p>
    <w:p w14:paraId="42E6645F" w14:textId="77777777" w:rsidR="00FD0DAE" w:rsidRDefault="00FD0DAE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BA568EE" w14:textId="5EFAB9A3" w:rsidR="007211BF" w:rsidRPr="005B6526" w:rsidRDefault="007211BF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 xml:space="preserve">Art. </w:t>
      </w:r>
      <w:r w:rsidR="006C112F" w:rsidRPr="00C03495">
        <w:rPr>
          <w:rFonts w:ascii="Arial" w:hAnsi="Arial" w:cs="Arial"/>
        </w:rPr>
        <w:t>5</w:t>
      </w:r>
      <w:r w:rsidR="00030CED" w:rsidRPr="00C03495">
        <w:rPr>
          <w:rFonts w:ascii="Arial" w:hAnsi="Arial" w:cs="Arial"/>
        </w:rPr>
        <w:t>º</w:t>
      </w:r>
      <w:r w:rsidRPr="00C03495">
        <w:rPr>
          <w:rFonts w:ascii="Arial" w:hAnsi="Arial" w:cs="Arial"/>
        </w:rPr>
        <w:t>. No caso de existência de vagas computáveis e não computáveis em</w:t>
      </w:r>
      <w:r w:rsidR="0088143C" w:rsidRPr="00C03495">
        <w:rPr>
          <w:rFonts w:ascii="Arial" w:hAnsi="Arial" w:cs="Arial"/>
        </w:rPr>
        <w:t xml:space="preserve"> </w:t>
      </w:r>
      <w:r w:rsidRPr="00C03495">
        <w:rPr>
          <w:rFonts w:ascii="Arial" w:hAnsi="Arial" w:cs="Arial"/>
        </w:rPr>
        <w:t>um mesmo empreendimento</w:t>
      </w:r>
      <w:r w:rsidR="00D17A80" w:rsidRPr="00C03495">
        <w:rPr>
          <w:rFonts w:ascii="Arial" w:hAnsi="Arial" w:cs="Arial"/>
        </w:rPr>
        <w:t xml:space="preserve"> conforme previsto </w:t>
      </w:r>
      <w:r w:rsidR="004A6587">
        <w:rPr>
          <w:rFonts w:ascii="Arial" w:hAnsi="Arial" w:cs="Arial"/>
        </w:rPr>
        <w:t>nos parágrafos 1º e 2º do art</w:t>
      </w:r>
      <w:ins w:id="66" w:author="Administrador" w:date="2015-03-25T11:31:00Z">
        <w:r w:rsidR="0046767D">
          <w:rPr>
            <w:rFonts w:ascii="Arial" w:hAnsi="Arial" w:cs="Arial"/>
          </w:rPr>
          <w:t>igo</w:t>
        </w:r>
      </w:ins>
      <w:del w:id="67" w:author="Administrador" w:date="2015-03-25T11:31:00Z">
        <w:r w:rsidR="004A6587" w:rsidDel="0046767D">
          <w:rPr>
            <w:rFonts w:ascii="Arial" w:hAnsi="Arial" w:cs="Arial"/>
          </w:rPr>
          <w:delText>.</w:delText>
        </w:r>
      </w:del>
      <w:r w:rsidR="00D17A80" w:rsidRPr="00C03495">
        <w:rPr>
          <w:rFonts w:ascii="Arial" w:hAnsi="Arial" w:cs="Arial"/>
        </w:rPr>
        <w:t xml:space="preserve"> 80</w:t>
      </w:r>
      <w:r w:rsidRPr="00C03495">
        <w:rPr>
          <w:rFonts w:ascii="Arial" w:hAnsi="Arial" w:cs="Arial"/>
        </w:rPr>
        <w:t xml:space="preserve"> deverá ser adotada uma cota de garagem única para todo o empreendimento.</w:t>
      </w:r>
      <w:r w:rsidR="000A5504" w:rsidRPr="00C03495">
        <w:rPr>
          <w:rFonts w:ascii="Arial" w:hAnsi="Arial" w:cs="Arial"/>
        </w:rPr>
        <w:t xml:space="preserve"> </w:t>
      </w:r>
    </w:p>
    <w:p w14:paraId="33B732D3" w14:textId="77777777" w:rsidR="007211BF" w:rsidRPr="00C03495" w:rsidRDefault="007211BF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lastRenderedPageBreak/>
        <w:t xml:space="preserve">§1º. A cota de garagem do empreendimento não poderá ser superior à cota máxima de garagem e deverá ser respeitada em todos os pavimentos de garagem. </w:t>
      </w:r>
    </w:p>
    <w:p w14:paraId="2F7758A7" w14:textId="77777777" w:rsidR="00EB182B" w:rsidRPr="00C03495" w:rsidRDefault="00EB182B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625A39E" w14:textId="77777777" w:rsidR="007211BF" w:rsidRPr="00C03495" w:rsidRDefault="007211BF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 xml:space="preserve">§2º. </w:t>
      </w:r>
      <w:r w:rsidR="007B20C5" w:rsidRPr="00C03495">
        <w:rPr>
          <w:rFonts w:ascii="Arial" w:hAnsi="Arial" w:cs="Arial"/>
        </w:rPr>
        <w:t>As v</w:t>
      </w:r>
      <w:r w:rsidRPr="00C03495">
        <w:rPr>
          <w:rFonts w:ascii="Arial" w:hAnsi="Arial" w:cs="Arial"/>
        </w:rPr>
        <w:t xml:space="preserve">agas </w:t>
      </w:r>
      <w:r w:rsidR="002C703A" w:rsidRPr="00C03495">
        <w:rPr>
          <w:rFonts w:ascii="Arial" w:hAnsi="Arial" w:cs="Arial"/>
        </w:rPr>
        <w:t xml:space="preserve">mínimas obrigatórias </w:t>
      </w:r>
      <w:r w:rsidR="007B20C5" w:rsidRPr="00C03495">
        <w:rPr>
          <w:rFonts w:ascii="Arial" w:hAnsi="Arial" w:cs="Arial"/>
        </w:rPr>
        <w:t>destinadas a pessoas com deficiência</w:t>
      </w:r>
      <w:r w:rsidRPr="00C03495">
        <w:rPr>
          <w:rFonts w:ascii="Arial" w:hAnsi="Arial" w:cs="Arial"/>
        </w:rPr>
        <w:t>, bombeiro, atendimento médico de emergência</w:t>
      </w:r>
      <w:r w:rsidR="002C703A" w:rsidRPr="00C03495">
        <w:rPr>
          <w:rFonts w:ascii="Arial" w:hAnsi="Arial" w:cs="Arial"/>
        </w:rPr>
        <w:t>,</w:t>
      </w:r>
      <w:r w:rsidRPr="00C03495">
        <w:rPr>
          <w:rFonts w:ascii="Arial" w:hAnsi="Arial" w:cs="Arial"/>
        </w:rPr>
        <w:t xml:space="preserve"> segurança</w:t>
      </w:r>
      <w:r w:rsidR="002C703A" w:rsidRPr="00C03495">
        <w:rPr>
          <w:rFonts w:ascii="Arial" w:hAnsi="Arial" w:cs="Arial"/>
        </w:rPr>
        <w:t xml:space="preserve"> </w:t>
      </w:r>
      <w:r w:rsidR="007E52AA" w:rsidRPr="00C03495">
        <w:rPr>
          <w:rFonts w:ascii="Arial" w:hAnsi="Arial" w:cs="Arial"/>
        </w:rPr>
        <w:t xml:space="preserve">e carga e </w:t>
      </w:r>
      <w:r w:rsidR="002C703A" w:rsidRPr="00C03495">
        <w:rPr>
          <w:rFonts w:ascii="Arial" w:hAnsi="Arial" w:cs="Arial"/>
        </w:rPr>
        <w:t>descarga</w:t>
      </w:r>
      <w:r w:rsidRPr="00C03495">
        <w:rPr>
          <w:rFonts w:ascii="Arial" w:hAnsi="Arial" w:cs="Arial"/>
        </w:rPr>
        <w:t xml:space="preserve"> </w:t>
      </w:r>
      <w:r w:rsidR="004540F4" w:rsidRPr="00C03495">
        <w:rPr>
          <w:rFonts w:ascii="Arial" w:hAnsi="Arial" w:cs="Arial"/>
        </w:rPr>
        <w:t xml:space="preserve">sempre </w:t>
      </w:r>
      <w:r w:rsidRPr="00C03495">
        <w:rPr>
          <w:rFonts w:ascii="Arial" w:hAnsi="Arial" w:cs="Arial"/>
        </w:rPr>
        <w:t xml:space="preserve">serão </w:t>
      </w:r>
      <w:r w:rsidR="007E52AA" w:rsidRPr="00C03495">
        <w:rPr>
          <w:rFonts w:ascii="Arial" w:hAnsi="Arial" w:cs="Arial"/>
        </w:rPr>
        <w:t xml:space="preserve">consideradas </w:t>
      </w:r>
      <w:r w:rsidRPr="00C03495">
        <w:rPr>
          <w:rFonts w:ascii="Arial" w:hAnsi="Arial" w:cs="Arial"/>
        </w:rPr>
        <w:t>não computáveis</w:t>
      </w:r>
      <w:r w:rsidR="00322E4F" w:rsidRPr="00C03495">
        <w:rPr>
          <w:rFonts w:ascii="Arial" w:hAnsi="Arial" w:cs="Arial"/>
        </w:rPr>
        <w:t>.</w:t>
      </w:r>
    </w:p>
    <w:p w14:paraId="3D02AB82" w14:textId="77777777" w:rsidR="007E52AA" w:rsidRPr="00C03495" w:rsidRDefault="007E52AA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2A7A5C2A" w14:textId="24552F0D" w:rsidR="004B77B5" w:rsidRPr="00C03495" w:rsidRDefault="004B77B5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Art.</w:t>
      </w:r>
      <w:r w:rsidR="006C112F" w:rsidRPr="00C03495">
        <w:rPr>
          <w:rFonts w:ascii="Arial" w:hAnsi="Arial" w:cs="Arial"/>
        </w:rPr>
        <w:t>6</w:t>
      </w:r>
      <w:r w:rsidRPr="00C03495">
        <w:rPr>
          <w:rFonts w:ascii="Arial" w:hAnsi="Arial" w:cs="Arial"/>
        </w:rPr>
        <w:t xml:space="preserve">º. </w:t>
      </w:r>
      <w:r w:rsidR="007E52AA" w:rsidRPr="00C03495">
        <w:rPr>
          <w:rFonts w:ascii="Arial" w:hAnsi="Arial" w:cs="Arial"/>
        </w:rPr>
        <w:t>As</w:t>
      </w:r>
      <w:r w:rsidRPr="00C03495">
        <w:rPr>
          <w:rFonts w:ascii="Arial" w:hAnsi="Arial" w:cs="Arial"/>
        </w:rPr>
        <w:t xml:space="preserve"> áre</w:t>
      </w:r>
      <w:r w:rsidR="005B6526">
        <w:rPr>
          <w:rFonts w:ascii="Arial" w:hAnsi="Arial" w:cs="Arial"/>
        </w:rPr>
        <w:t>as destinadas à fruição pública,</w:t>
      </w:r>
      <w:r w:rsidRPr="00C03495">
        <w:rPr>
          <w:rFonts w:ascii="Arial" w:hAnsi="Arial" w:cs="Arial"/>
        </w:rPr>
        <w:t xml:space="preserve"> previstas no</w:t>
      </w:r>
      <w:r w:rsidR="005B6526">
        <w:rPr>
          <w:rFonts w:ascii="Arial" w:hAnsi="Arial" w:cs="Arial"/>
        </w:rPr>
        <w:t xml:space="preserve"> art</w:t>
      </w:r>
      <w:ins w:id="68" w:author="Administrador" w:date="2015-03-24T12:47:00Z">
        <w:r w:rsidR="00A17C9F">
          <w:rPr>
            <w:rFonts w:ascii="Arial" w:hAnsi="Arial" w:cs="Arial"/>
          </w:rPr>
          <w:t>igo</w:t>
        </w:r>
      </w:ins>
      <w:ins w:id="69" w:author="Administrador" w:date="2015-03-24T14:17:00Z">
        <w:r w:rsidR="00D425C5">
          <w:rPr>
            <w:rFonts w:ascii="Arial" w:hAnsi="Arial" w:cs="Arial"/>
          </w:rPr>
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/w:r>
      </w:ins>
      <w:del w:id="70" w:author="Administrador" w:date="2015-03-24T12:47:00Z">
        <w:r w:rsidR="005B6526" w:rsidDel="00A17C9F">
          <w:rPr>
            <w:rFonts w:ascii="Arial" w:hAnsi="Arial" w:cs="Arial"/>
          </w:rPr>
          <w:delText>.</w:delText>
        </w:r>
      </w:del>
      <w:r w:rsidR="005B6526">
        <w:rPr>
          <w:rFonts w:ascii="Arial" w:hAnsi="Arial" w:cs="Arial"/>
        </w:rPr>
        <w:t xml:space="preserve"> 82 da Lei nº. 16.050/2014,</w:t>
      </w:r>
      <w:r w:rsidRPr="00C03495">
        <w:rPr>
          <w:rFonts w:ascii="Arial" w:hAnsi="Arial" w:cs="Arial"/>
        </w:rPr>
        <w:t xml:space="preserve"> deverã</w:t>
      </w:r>
      <w:r w:rsidR="00D06FBD">
        <w:rPr>
          <w:rFonts w:ascii="Arial" w:hAnsi="Arial" w:cs="Arial"/>
        </w:rPr>
        <w:t>o possuir testada mínima de 5m.</w:t>
      </w:r>
    </w:p>
    <w:p w14:paraId="332E8B1B" w14:textId="77777777" w:rsidR="007E52AA" w:rsidRPr="00C03495" w:rsidRDefault="007E52AA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2939EBA2" w14:textId="1D8153D4" w:rsidR="00F514CE" w:rsidRPr="00C03495" w:rsidRDefault="005B6526" w:rsidP="00D6134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Art.</w:t>
      </w:r>
      <w:r w:rsidR="006C112F" w:rsidRPr="00C03495">
        <w:rPr>
          <w:rFonts w:ascii="Arial" w:hAnsi="Arial" w:cs="Arial"/>
        </w:rPr>
        <w:t>7</w:t>
      </w:r>
      <w:r w:rsidR="00F514CE" w:rsidRPr="00C03495">
        <w:rPr>
          <w:rFonts w:ascii="Arial" w:hAnsi="Arial" w:cs="Arial"/>
        </w:rPr>
        <w:t>º</w:t>
      </w:r>
      <w:del w:id="71" w:author="Administrador" w:date="2015-03-23T10:55:00Z">
        <w:r w:rsidR="00F514CE" w:rsidRPr="00C03495">
          <w:rPr>
            <w:rFonts w:ascii="Arial" w:hAnsi="Arial" w:cs="Arial"/>
          </w:rPr>
          <w:delText xml:space="preserve">. </w:delText>
        </w:r>
      </w:del>
      <w:ins w:id="72" w:author="Administrador" w:date="2015-03-25T11:45:00Z">
        <w:r w:rsidR="00414EB0">
          <w:rPr>
            <w:rFonts w:ascii="Arial" w:hAnsi="Arial" w:cs="Arial"/>
          </w:rPr>
          <w:t xml:space="preserve">. </w:t>
        </w:r>
      </w:ins>
      <w:r w:rsidR="008471D0" w:rsidRPr="00C03495">
        <w:rPr>
          <w:rFonts w:ascii="Arial" w:hAnsi="Arial" w:cs="Arial"/>
        </w:rPr>
        <w:t xml:space="preserve">As disposições dos </w:t>
      </w:r>
      <w:ins w:id="73" w:author="Administrador" w:date="2015-03-24T11:14:00Z">
        <w:r w:rsidR="00F514CE" w:rsidRPr="00C03495">
          <w:rPr>
            <w:rFonts w:ascii="Arial" w:hAnsi="Arial" w:cs="Arial"/>
          </w:rPr>
          <w:t>art</w:t>
        </w:r>
      </w:ins>
      <w:ins w:id="74" w:author="Administrador" w:date="2015-03-18T17:04:00Z">
        <w:r w:rsidR="00B511F0">
          <w:rPr>
            <w:rFonts w:ascii="Arial" w:hAnsi="Arial" w:cs="Arial"/>
          </w:rPr>
          <w:t>igo</w:t>
        </w:r>
      </w:ins>
      <w:ins w:id="75" w:author="Administrador" w:date="2015-03-24T11:14:00Z">
        <w:r w:rsidR="008471D0" w:rsidRPr="00C03495">
          <w:rPr>
            <w:rFonts w:ascii="Arial" w:hAnsi="Arial" w:cs="Arial"/>
          </w:rPr>
          <w:t>s</w:t>
        </w:r>
      </w:ins>
      <w:del w:id="76" w:author="Administrador" w:date="2015-03-24T11:14:00Z">
        <w:r w:rsidR="00F514CE" w:rsidRPr="00C03495">
          <w:rPr>
            <w:rFonts w:ascii="Arial" w:hAnsi="Arial" w:cs="Arial"/>
          </w:rPr>
          <w:delText>art</w:delText>
        </w:r>
        <w:r w:rsidR="008471D0" w:rsidRPr="00C03495">
          <w:rPr>
            <w:rFonts w:ascii="Arial" w:hAnsi="Arial" w:cs="Arial"/>
          </w:rPr>
          <w:delText>s</w:delText>
        </w:r>
        <w:r w:rsidR="00105643">
          <w:rPr>
            <w:rFonts w:ascii="Arial" w:hAnsi="Arial" w:cs="Arial"/>
          </w:rPr>
          <w:delText>.</w:delText>
        </w:r>
      </w:del>
      <w:r w:rsidR="00F514CE" w:rsidRPr="00C03495">
        <w:rPr>
          <w:rFonts w:ascii="Arial" w:hAnsi="Arial" w:cs="Arial"/>
        </w:rPr>
        <w:t xml:space="preserve"> 7º e 8º do Decreto 45.817/2005</w:t>
      </w:r>
      <w:r w:rsidR="008471D0" w:rsidRPr="00C03495">
        <w:rPr>
          <w:rFonts w:ascii="Arial" w:hAnsi="Arial" w:cs="Arial"/>
        </w:rPr>
        <w:t>, relativas a conjuntos residenciais horizontais e verticais,</w:t>
      </w:r>
      <w:r w:rsidR="00F514CE" w:rsidRPr="00C03495">
        <w:rPr>
          <w:rFonts w:ascii="Arial" w:hAnsi="Arial" w:cs="Arial"/>
        </w:rPr>
        <w:t xml:space="preserve"> não se aplica</w:t>
      </w:r>
      <w:r w:rsidR="008471D0" w:rsidRPr="00C03495">
        <w:rPr>
          <w:rFonts w:ascii="Arial" w:hAnsi="Arial" w:cs="Arial"/>
        </w:rPr>
        <w:t>m</w:t>
      </w:r>
      <w:r w:rsidR="00F514CE" w:rsidRPr="00C03495">
        <w:rPr>
          <w:rFonts w:ascii="Arial" w:hAnsi="Arial" w:cs="Arial"/>
        </w:rPr>
        <w:t xml:space="preserve"> aos </w:t>
      </w:r>
      <w:ins w:id="77" w:author="Administrador" w:date="2015-03-23T10:53:00Z">
        <w:r w:rsidR="00F514CE" w:rsidRPr="00C03495">
          <w:rPr>
            <w:rFonts w:ascii="Arial" w:hAnsi="Arial" w:cs="Arial"/>
          </w:rPr>
          <w:t>empreendimentos</w:t>
        </w:r>
      </w:ins>
      <w:ins w:id="78" w:author="Administrador" w:date="2015-03-24T12:40:00Z">
        <w:r w:rsidR="00642703">
          <w:rPr>
            <w:rFonts w:ascii="Arial" w:hAnsi="Arial" w:cs="Arial"/>
          </w:rPr>
          <w:t xml:space="preserve"> em lotes</w:t>
        </w:r>
      </w:ins>
      <w:ins w:id="79" w:author="Administrador" w:date="2015-03-23T10:53:00Z">
        <w:r w:rsidR="00F514CE" w:rsidRPr="00C03495">
          <w:rPr>
            <w:rFonts w:ascii="Arial" w:hAnsi="Arial" w:cs="Arial"/>
          </w:rPr>
          <w:t xml:space="preserve"> </w:t>
        </w:r>
        <w:r w:rsidR="00574023">
          <w:rPr>
            <w:rFonts w:ascii="Arial" w:hAnsi="Arial" w:cs="Arial"/>
          </w:rPr>
          <w:t xml:space="preserve">localizados </w:t>
        </w:r>
      </w:ins>
      <w:r w:rsidR="00F514CE" w:rsidRPr="00A17C9F">
        <w:rPr>
          <w:rFonts w:ascii="Arial" w:hAnsi="Arial" w:cs="Arial"/>
          <w:rPrChange w:id="80" w:author="Administrador" w:date="2015-03-24T12:45:00Z">
            <w:rPr>
              <w:rFonts w:ascii="Arial" w:hAnsi="Arial" w:cs="Arial"/>
              <w:highlight w:val="yellow"/>
            </w:rPr>
          </w:rPrChange>
        </w:rPr>
        <w:t>nos Eixos de Estruturação da Transformação Urbana aprovado</w:t>
      </w:r>
      <w:r w:rsidR="001E17FE" w:rsidRPr="00A17C9F">
        <w:rPr>
          <w:rFonts w:ascii="Arial" w:hAnsi="Arial" w:cs="Arial"/>
          <w:rPrChange w:id="81" w:author="Administrador" w:date="2015-03-24T12:45:00Z">
            <w:rPr>
              <w:rFonts w:ascii="Arial" w:hAnsi="Arial" w:cs="Arial"/>
              <w:highlight w:val="yellow"/>
            </w:rPr>
          </w:rPrChange>
        </w:rPr>
        <w:t>s nos termos da Lei 16.050/2014</w:t>
      </w:r>
      <w:r w:rsidR="001E17FE" w:rsidRPr="00D425C5">
        <w:rPr>
          <w:rFonts w:ascii="Arial" w:hAnsi="Arial" w:cs="Arial"/>
        </w:rPr>
        <w:t>.</w:t>
      </w:r>
    </w:p>
    <w:p w14:paraId="2F29D740" w14:textId="77777777" w:rsidR="007E52AA" w:rsidRPr="00C03495" w:rsidRDefault="007E52AA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733388DD" w14:textId="59AF5ABA" w:rsidR="007B701B" w:rsidRPr="00C03495" w:rsidRDefault="004B303F" w:rsidP="00C03495">
      <w:pPr>
        <w:pStyle w:val="NormalWeb"/>
        <w:spacing w:before="0" w:beforeAutospacing="0" w:after="0" w:afterAutospacing="0" w:line="360" w:lineRule="auto"/>
        <w:jc w:val="both"/>
        <w:rPr>
          <w:ins w:id="82" w:author="Administrador" w:date="2015-03-23T12:02:00Z"/>
          <w:rFonts w:ascii="Arial" w:hAnsi="Arial" w:cs="Arial"/>
        </w:rPr>
      </w:pPr>
      <w:r w:rsidRPr="00C03495">
        <w:rPr>
          <w:rFonts w:ascii="Arial" w:hAnsi="Arial" w:cs="Arial"/>
        </w:rPr>
        <w:t>Art.</w:t>
      </w:r>
      <w:r w:rsidR="006C112F" w:rsidRPr="00C03495">
        <w:rPr>
          <w:rFonts w:ascii="Arial" w:hAnsi="Arial" w:cs="Arial"/>
        </w:rPr>
        <w:t>8</w:t>
      </w:r>
      <w:r w:rsidRPr="00C03495">
        <w:rPr>
          <w:rFonts w:ascii="Arial" w:hAnsi="Arial" w:cs="Arial"/>
        </w:rPr>
        <w:t xml:space="preserve">º. </w:t>
      </w:r>
      <w:r w:rsidR="00457942" w:rsidRPr="00C03495">
        <w:rPr>
          <w:rFonts w:ascii="Arial" w:hAnsi="Arial" w:cs="Arial"/>
        </w:rPr>
        <w:t xml:space="preserve">Para aplicação </w:t>
      </w:r>
      <w:r w:rsidR="006E6F3F" w:rsidRPr="00C03495">
        <w:rPr>
          <w:rFonts w:ascii="Arial" w:hAnsi="Arial" w:cs="Arial"/>
        </w:rPr>
        <w:t>do mecanismo d</w:t>
      </w:r>
      <w:r w:rsidR="00457942" w:rsidRPr="00C03495">
        <w:rPr>
          <w:rFonts w:ascii="Arial" w:hAnsi="Arial" w:cs="Arial"/>
        </w:rPr>
        <w:t>a cota de solidariedade</w:t>
      </w:r>
      <w:r w:rsidR="006E6F3F" w:rsidRPr="00C03495">
        <w:rPr>
          <w:rFonts w:ascii="Arial" w:hAnsi="Arial" w:cs="Arial"/>
        </w:rPr>
        <w:t>, previsto nos art</w:t>
      </w:r>
      <w:ins w:id="83" w:author="Administrador" w:date="2015-03-25T11:46:00Z">
        <w:r w:rsidR="00414EB0">
          <w:rPr>
            <w:rFonts w:ascii="Arial" w:hAnsi="Arial" w:cs="Arial"/>
          </w:rPr>
          <w:t>igos</w:t>
        </w:r>
      </w:ins>
      <w:del w:id="84" w:author="Administrador" w:date="2015-03-25T11:46:00Z">
        <w:r w:rsidR="008471D0" w:rsidRPr="00C03495" w:rsidDel="00414EB0">
          <w:rPr>
            <w:rFonts w:ascii="Arial" w:hAnsi="Arial" w:cs="Arial"/>
          </w:rPr>
          <w:delText>s</w:delText>
        </w:r>
        <w:r w:rsidR="00105643" w:rsidDel="00414EB0">
          <w:rPr>
            <w:rFonts w:ascii="Arial" w:hAnsi="Arial" w:cs="Arial"/>
          </w:rPr>
          <w:delText>.</w:delText>
        </w:r>
      </w:del>
      <w:r w:rsidR="006E6F3F" w:rsidRPr="00C03495">
        <w:rPr>
          <w:rFonts w:ascii="Arial" w:hAnsi="Arial" w:cs="Arial"/>
        </w:rPr>
        <w:t xml:space="preserve"> 111 e 112 da Lei</w:t>
      </w:r>
      <w:ins w:id="85" w:author="Administrador" w:date="2015-03-25T11:46:00Z">
        <w:r w:rsidR="00414EB0">
          <w:rPr>
            <w:rFonts w:ascii="Arial" w:hAnsi="Arial" w:cs="Arial"/>
          </w:rPr>
          <w:t xml:space="preserve"> </w:t>
        </w:r>
      </w:ins>
      <w:del w:id="86" w:author="Administrador" w:date="2015-03-25T11:46:00Z">
        <w:r w:rsidR="002B3ABD" w:rsidRPr="00C03495" w:rsidDel="00414EB0">
          <w:rPr>
            <w:rFonts w:ascii="Arial" w:hAnsi="Arial" w:cs="Arial"/>
          </w:rPr>
          <w:delText xml:space="preserve"> n. </w:delText>
        </w:r>
      </w:del>
      <w:r w:rsidR="002B3ABD" w:rsidRPr="00C03495">
        <w:rPr>
          <w:rFonts w:ascii="Arial" w:hAnsi="Arial" w:cs="Arial"/>
        </w:rPr>
        <w:t>16.050/2014</w:t>
      </w:r>
      <w:r w:rsidR="00D05E89" w:rsidRPr="00C03495">
        <w:rPr>
          <w:rFonts w:ascii="Arial" w:hAnsi="Arial" w:cs="Arial"/>
        </w:rPr>
        <w:t xml:space="preserve">, </w:t>
      </w:r>
      <w:r w:rsidRPr="00C03495">
        <w:rPr>
          <w:rFonts w:ascii="Arial" w:hAnsi="Arial" w:cs="Arial"/>
        </w:rPr>
        <w:t>deverá ser considerada a área construída computável total do empreendimento</w:t>
      </w:r>
      <w:del w:id="87" w:author="Administrador" w:date="2015-03-23T10:56:00Z">
        <w:r w:rsidR="00457942" w:rsidRPr="00C03495">
          <w:rPr>
            <w:rFonts w:ascii="Arial" w:hAnsi="Arial" w:cs="Arial"/>
          </w:rPr>
          <w:delText>;</w:delText>
        </w:r>
      </w:del>
      <w:ins w:id="88" w:author="Administrador" w:date="2015-03-25T11:48:00Z">
        <w:r w:rsidR="00414EB0">
          <w:rPr>
            <w:rFonts w:ascii="Arial" w:hAnsi="Arial" w:cs="Arial"/>
          </w:rPr>
          <w:t>.</w:t>
        </w:r>
      </w:ins>
      <w:del w:id="89" w:author="Administrador" w:date="2015-03-23T10:56:00Z">
        <w:r w:rsidR="007B701B" w:rsidRPr="00C03495">
          <w:rPr>
            <w:rFonts w:ascii="Arial" w:hAnsi="Arial" w:cs="Arial"/>
            <w:highlight w:val="yellow"/>
          </w:rPr>
          <w:delText xml:space="preserve"> </w:delText>
        </w:r>
      </w:del>
      <w:ins w:id="90" w:author="Administrador" w:date="2015-03-23T10:56:00Z">
        <w:r w:rsidR="00574023" w:rsidRPr="00C03495">
          <w:rPr>
            <w:rFonts w:ascii="Arial" w:hAnsi="Arial" w:cs="Arial"/>
            <w:highlight w:val="yellow"/>
          </w:rPr>
          <w:t xml:space="preserve"> </w:t>
        </w:r>
      </w:ins>
    </w:p>
    <w:p w14:paraId="709E97FF" w14:textId="77777777" w:rsidR="00EB182B" w:rsidRPr="00C03495" w:rsidRDefault="00EB182B" w:rsidP="00C03495">
      <w:pPr>
        <w:pStyle w:val="NormalWeb"/>
        <w:spacing w:before="0" w:beforeAutospacing="0" w:after="0" w:afterAutospacing="0" w:line="360" w:lineRule="auto"/>
        <w:jc w:val="both"/>
        <w:rPr>
          <w:ins w:id="91" w:author="Administrador" w:date="2015-03-24T11:14:00Z"/>
          <w:rFonts w:ascii="Arial" w:hAnsi="Arial" w:cs="Arial"/>
        </w:rPr>
      </w:pPr>
    </w:p>
    <w:p w14:paraId="1B168597" w14:textId="77777777" w:rsidR="00F5212F" w:rsidRPr="00D61347" w:rsidRDefault="00F5212F" w:rsidP="00C03495">
      <w:pPr>
        <w:pStyle w:val="NormalWeb"/>
        <w:spacing w:before="0" w:beforeAutospacing="0" w:after="0" w:afterAutospacing="0" w:line="360" w:lineRule="auto"/>
        <w:jc w:val="both"/>
        <w:rPr>
          <w:ins w:id="92" w:author="Administrador" w:date="2015-03-23T12:02:00Z"/>
          <w:rFonts w:ascii="Arial" w:hAnsi="Arial"/>
          <w:strike/>
        </w:rPr>
      </w:pPr>
      <w:r w:rsidRPr="00C03495">
        <w:rPr>
          <w:rFonts w:ascii="Arial" w:hAnsi="Arial" w:cs="Arial"/>
        </w:rPr>
        <w:t>§1º</w:t>
      </w:r>
      <w:r w:rsidR="005B6526">
        <w:rPr>
          <w:rFonts w:ascii="Arial" w:hAnsi="Arial" w:cs="Arial"/>
        </w:rPr>
        <w:t>.</w:t>
      </w:r>
      <w:r w:rsidRPr="00C03495">
        <w:rPr>
          <w:rFonts w:ascii="Arial" w:hAnsi="Arial" w:cs="Arial"/>
        </w:rPr>
        <w:t xml:space="preserve"> Nos processos de reforma ou modificativos aprovados anteriorm</w:t>
      </w:r>
      <w:r w:rsidR="007E52AA" w:rsidRPr="00C03495">
        <w:rPr>
          <w:rFonts w:ascii="Arial" w:hAnsi="Arial" w:cs="Arial"/>
        </w:rPr>
        <w:t>ente à vigência da Lei 16050/14</w:t>
      </w:r>
      <w:r w:rsidRPr="00C03495">
        <w:rPr>
          <w:rFonts w:ascii="Arial" w:hAnsi="Arial" w:cs="Arial"/>
        </w:rPr>
        <w:t xml:space="preserve">, </w:t>
      </w:r>
      <w:r w:rsidR="008471D0" w:rsidRPr="00C03495">
        <w:rPr>
          <w:rFonts w:ascii="Arial" w:hAnsi="Arial" w:cs="Arial"/>
        </w:rPr>
        <w:t xml:space="preserve">estarão sujeitos ao atendimento da cota de solidariedade, </w:t>
      </w:r>
      <w:r w:rsidRPr="00C03495">
        <w:rPr>
          <w:rFonts w:ascii="Arial" w:hAnsi="Arial" w:cs="Arial"/>
        </w:rPr>
        <w:t>o</w:t>
      </w:r>
      <w:r w:rsidR="007E52AA" w:rsidRPr="00C03495">
        <w:rPr>
          <w:rFonts w:ascii="Arial" w:hAnsi="Arial" w:cs="Arial"/>
        </w:rPr>
        <w:t xml:space="preserve">s acréscimos sucessivos de área computável </w:t>
      </w:r>
      <w:r w:rsidRPr="00C03495">
        <w:rPr>
          <w:rFonts w:ascii="Arial" w:hAnsi="Arial" w:cs="Arial"/>
        </w:rPr>
        <w:t>que atinjam 20.000m</w:t>
      </w:r>
      <w:r w:rsidR="007E52AA" w:rsidRPr="00C03495">
        <w:rPr>
          <w:rFonts w:ascii="Arial" w:hAnsi="Arial" w:cs="Arial"/>
        </w:rPr>
        <w:t xml:space="preserve">² </w:t>
      </w:r>
      <w:r w:rsidRPr="00C03495">
        <w:rPr>
          <w:rFonts w:ascii="Arial" w:hAnsi="Arial" w:cs="Arial"/>
        </w:rPr>
        <w:t xml:space="preserve">de área computável, excetuadas </w:t>
      </w:r>
      <w:r w:rsidR="00D05E89" w:rsidRPr="00C03495">
        <w:rPr>
          <w:rFonts w:ascii="Arial" w:hAnsi="Arial" w:cs="Arial"/>
        </w:rPr>
        <w:t>a</w:t>
      </w:r>
      <w:r w:rsidRPr="00C03495">
        <w:rPr>
          <w:rFonts w:ascii="Arial" w:hAnsi="Arial" w:cs="Arial"/>
        </w:rPr>
        <w:t>s áreas previamente licenciadas</w:t>
      </w:r>
      <w:r w:rsidR="001E17FE">
        <w:rPr>
          <w:rFonts w:ascii="Arial" w:hAnsi="Arial" w:cs="Arial"/>
        </w:rPr>
        <w:t xml:space="preserve"> que não foram demolidas</w:t>
      </w:r>
      <w:r w:rsidR="007E52AA" w:rsidRPr="00C03495">
        <w:rPr>
          <w:rFonts w:ascii="Arial" w:hAnsi="Arial" w:cs="Arial"/>
        </w:rPr>
        <w:t>.</w:t>
      </w:r>
    </w:p>
    <w:p w14:paraId="0F39FF56" w14:textId="77777777" w:rsidR="00EB182B" w:rsidRPr="00C03495" w:rsidRDefault="00EB182B" w:rsidP="00C03495">
      <w:pPr>
        <w:pStyle w:val="NormalWeb"/>
        <w:spacing w:before="0" w:beforeAutospacing="0" w:after="0" w:afterAutospacing="0" w:line="360" w:lineRule="auto"/>
        <w:jc w:val="both"/>
        <w:rPr>
          <w:ins w:id="93" w:author="Administrador" w:date="2015-03-24T11:14:00Z"/>
          <w:rFonts w:ascii="Arial" w:hAnsi="Arial" w:cs="Arial"/>
          <w:strike/>
        </w:rPr>
      </w:pPr>
    </w:p>
    <w:p w14:paraId="4A0FBCB5" w14:textId="3CFBD0F3" w:rsidR="004B303F" w:rsidRPr="00C03495" w:rsidDel="00595362" w:rsidRDefault="00F5212F" w:rsidP="00C03495">
      <w:pPr>
        <w:pStyle w:val="NormalWeb"/>
        <w:spacing w:before="0" w:beforeAutospacing="0" w:after="0" w:afterAutospacing="0" w:line="360" w:lineRule="auto"/>
        <w:jc w:val="both"/>
        <w:rPr>
          <w:del w:id="94" w:author="." w:date="2015-03-24T11:26:00Z"/>
          <w:rFonts w:ascii="Arial" w:hAnsi="Arial" w:cs="Arial"/>
        </w:rPr>
      </w:pPr>
      <w:commentRangeStart w:id="95"/>
      <w:del w:id="96" w:author="." w:date="2015-03-24T11:26:00Z">
        <w:r w:rsidRPr="00C03495" w:rsidDel="00595362">
          <w:rPr>
            <w:rFonts w:ascii="Arial" w:hAnsi="Arial" w:cs="Arial"/>
          </w:rPr>
          <w:delText>§2º</w:delText>
        </w:r>
        <w:r w:rsidR="005B6526" w:rsidDel="00595362">
          <w:rPr>
            <w:rFonts w:ascii="Arial" w:hAnsi="Arial" w:cs="Arial"/>
          </w:rPr>
          <w:delText>.</w:delText>
        </w:r>
        <w:r w:rsidRPr="00C03495" w:rsidDel="00595362">
          <w:rPr>
            <w:rFonts w:ascii="Arial" w:hAnsi="Arial" w:cs="Arial"/>
          </w:rPr>
          <w:delText xml:space="preserve"> No</w:delText>
        </w:r>
        <w:r w:rsidR="007E52AA" w:rsidRPr="00C03495" w:rsidDel="00595362">
          <w:rPr>
            <w:rFonts w:ascii="Arial" w:hAnsi="Arial" w:cs="Arial"/>
          </w:rPr>
          <w:delText>s casos de projeto modificativo</w:delText>
        </w:r>
        <w:r w:rsidRPr="00C03495" w:rsidDel="00595362">
          <w:rPr>
            <w:rFonts w:ascii="Arial" w:hAnsi="Arial" w:cs="Arial"/>
          </w:rPr>
          <w:delText>, com aumento de área, cujos projetos orig</w:delText>
        </w:r>
        <w:r w:rsidR="007E52AA" w:rsidRPr="00C03495" w:rsidDel="00595362">
          <w:rPr>
            <w:rFonts w:ascii="Arial" w:hAnsi="Arial" w:cs="Arial"/>
          </w:rPr>
          <w:delText xml:space="preserve">inais tenham sido aprovados na </w:delText>
        </w:r>
        <w:r w:rsidRPr="00C03495" w:rsidDel="00595362">
          <w:rPr>
            <w:rFonts w:ascii="Arial" w:hAnsi="Arial" w:cs="Arial"/>
          </w:rPr>
          <w:delText>vigência da Lei 16050/14, deverá ser considerado a área construída computável total do empreendimento, conside</w:delText>
        </w:r>
        <w:r w:rsidR="007E52AA" w:rsidRPr="00C03495" w:rsidDel="00595362">
          <w:rPr>
            <w:rFonts w:ascii="Arial" w:hAnsi="Arial" w:cs="Arial"/>
          </w:rPr>
          <w:delText xml:space="preserve">rando o aprovado anteriormente </w:delText>
        </w:r>
        <w:r w:rsidRPr="00C03495" w:rsidDel="00595362">
          <w:rPr>
            <w:rFonts w:ascii="Arial" w:hAnsi="Arial" w:cs="Arial"/>
          </w:rPr>
          <w:delText>e o acréscimo de área computável proposto no modificativo.</w:delText>
        </w:r>
      </w:del>
    </w:p>
    <w:p w14:paraId="58C75733" w14:textId="373878D3" w:rsidR="007B701B" w:rsidRDefault="0097726F" w:rsidP="00C03495">
      <w:pPr>
        <w:pStyle w:val="NormalWeb"/>
        <w:spacing w:before="0" w:beforeAutospacing="0" w:after="0" w:afterAutospacing="0" w:line="360" w:lineRule="auto"/>
        <w:jc w:val="both"/>
        <w:rPr>
          <w:ins w:id="97" w:author="Administrador" w:date="2015-03-24T12:42:00Z"/>
          <w:rFonts w:ascii="Arial" w:hAnsi="Arial" w:cs="Arial"/>
        </w:rPr>
      </w:pPr>
      <w:r w:rsidRPr="00C03495">
        <w:rPr>
          <w:rFonts w:ascii="Arial" w:hAnsi="Arial" w:cs="Arial"/>
        </w:rPr>
        <w:t>§</w:t>
      </w:r>
      <w:del w:id="98" w:author="." w:date="2015-03-24T11:26:00Z">
        <w:r w:rsidR="007E52AA" w:rsidRPr="00C03495" w:rsidDel="00595362">
          <w:rPr>
            <w:rFonts w:ascii="Arial" w:hAnsi="Arial" w:cs="Arial"/>
          </w:rPr>
          <w:delText>3</w:delText>
        </w:r>
        <w:r w:rsidR="0091387E" w:rsidRPr="00C03495" w:rsidDel="00595362">
          <w:rPr>
            <w:rFonts w:ascii="Arial" w:hAnsi="Arial" w:cs="Arial"/>
          </w:rPr>
          <w:delText>º</w:delText>
        </w:r>
      </w:del>
      <w:ins w:id="99" w:author="." w:date="2015-03-24T11:26:00Z">
        <w:r w:rsidR="00595362">
          <w:rPr>
            <w:rFonts w:ascii="Arial" w:hAnsi="Arial" w:cs="Arial"/>
          </w:rPr>
          <w:t>2</w:t>
        </w:r>
        <w:r w:rsidR="00595362" w:rsidRPr="00C03495">
          <w:rPr>
            <w:rFonts w:ascii="Arial" w:hAnsi="Arial" w:cs="Arial"/>
          </w:rPr>
          <w:t>º</w:t>
        </w:r>
      </w:ins>
      <w:r w:rsidR="0091387E" w:rsidRPr="00C03495">
        <w:rPr>
          <w:rFonts w:ascii="Arial" w:hAnsi="Arial" w:cs="Arial"/>
        </w:rPr>
        <w:t xml:space="preserve">. </w:t>
      </w:r>
      <w:r w:rsidR="008471D0" w:rsidRPr="00C03495">
        <w:rPr>
          <w:rFonts w:ascii="Arial" w:hAnsi="Arial" w:cs="Arial"/>
        </w:rPr>
        <w:t xml:space="preserve">As </w:t>
      </w:r>
      <w:r w:rsidR="0091387E" w:rsidRPr="00C03495">
        <w:rPr>
          <w:rFonts w:ascii="Arial" w:hAnsi="Arial" w:cs="Arial"/>
        </w:rPr>
        <w:t>ex</w:t>
      </w:r>
      <w:r w:rsidR="004A6587">
        <w:rPr>
          <w:rFonts w:ascii="Arial" w:hAnsi="Arial" w:cs="Arial"/>
        </w:rPr>
        <w:t>igências estabelecidas no art</w:t>
      </w:r>
      <w:ins w:id="100" w:author="Administrador" w:date="2015-03-25T11:48:00Z">
        <w:r w:rsidR="00414EB0">
          <w:rPr>
            <w:rFonts w:ascii="Arial" w:hAnsi="Arial" w:cs="Arial"/>
          </w:rPr>
          <w:t>igo</w:t>
        </w:r>
      </w:ins>
      <w:del w:id="101" w:author="Administrador" w:date="2015-03-25T11:48:00Z">
        <w:r w:rsidR="004A6587" w:rsidDel="00414EB0">
          <w:rPr>
            <w:rFonts w:ascii="Arial" w:hAnsi="Arial" w:cs="Arial"/>
          </w:rPr>
          <w:delText>.</w:delText>
        </w:r>
      </w:del>
      <w:r w:rsidR="0091387E" w:rsidRPr="00C03495">
        <w:rPr>
          <w:rFonts w:ascii="Arial" w:hAnsi="Arial" w:cs="Arial"/>
        </w:rPr>
        <w:t xml:space="preserve"> 112</w:t>
      </w:r>
      <w:r w:rsidR="008471D0" w:rsidRPr="00C03495">
        <w:rPr>
          <w:rFonts w:ascii="Arial" w:hAnsi="Arial" w:cs="Arial"/>
        </w:rPr>
        <w:t>,</w:t>
      </w:r>
      <w:r w:rsidR="0091387E" w:rsidRPr="00C03495">
        <w:rPr>
          <w:rFonts w:ascii="Arial" w:hAnsi="Arial" w:cs="Arial"/>
        </w:rPr>
        <w:t xml:space="preserve"> no</w:t>
      </w:r>
      <w:r w:rsidR="008471D0" w:rsidRPr="00C03495">
        <w:rPr>
          <w:rFonts w:ascii="Arial" w:hAnsi="Arial" w:cs="Arial"/>
        </w:rPr>
        <w:t>s</w:t>
      </w:r>
      <w:r w:rsidR="0091387E" w:rsidRPr="00C03495">
        <w:rPr>
          <w:rFonts w:ascii="Arial" w:hAnsi="Arial" w:cs="Arial"/>
        </w:rPr>
        <w:t xml:space="preserve"> caso</w:t>
      </w:r>
      <w:r w:rsidR="008471D0" w:rsidRPr="00C03495">
        <w:rPr>
          <w:rFonts w:ascii="Arial" w:hAnsi="Arial" w:cs="Arial"/>
        </w:rPr>
        <w:t>s</w:t>
      </w:r>
      <w:r w:rsidR="0091387E" w:rsidRPr="00C03495">
        <w:rPr>
          <w:rFonts w:ascii="Arial" w:hAnsi="Arial" w:cs="Arial"/>
        </w:rPr>
        <w:t xml:space="preserve"> de reforma</w:t>
      </w:r>
      <w:r w:rsidR="008471D0" w:rsidRPr="00C03495">
        <w:rPr>
          <w:rFonts w:ascii="Arial" w:hAnsi="Arial" w:cs="Arial"/>
        </w:rPr>
        <w:t xml:space="preserve"> e projeto modificativo,</w:t>
      </w:r>
      <w:r w:rsidR="007E52AA" w:rsidRPr="00C03495">
        <w:rPr>
          <w:rFonts w:ascii="Arial" w:hAnsi="Arial" w:cs="Arial"/>
        </w:rPr>
        <w:t xml:space="preserve"> serão proporcionais</w:t>
      </w:r>
      <w:r w:rsidR="0091387E" w:rsidRPr="00C03495">
        <w:rPr>
          <w:rFonts w:ascii="Arial" w:hAnsi="Arial" w:cs="Arial"/>
        </w:rPr>
        <w:t xml:space="preserve"> </w:t>
      </w:r>
      <w:r w:rsidR="007E52AA" w:rsidRPr="00C03495">
        <w:rPr>
          <w:rFonts w:ascii="Arial" w:hAnsi="Arial" w:cs="Arial"/>
        </w:rPr>
        <w:t>à</w:t>
      </w:r>
      <w:r w:rsidR="0091387E" w:rsidRPr="00C03495">
        <w:rPr>
          <w:rFonts w:ascii="Arial" w:hAnsi="Arial" w:cs="Arial"/>
        </w:rPr>
        <w:t xml:space="preserve"> área computável a</w:t>
      </w:r>
      <w:r w:rsidR="007C2E35" w:rsidRPr="00C03495">
        <w:rPr>
          <w:rFonts w:ascii="Arial" w:hAnsi="Arial" w:cs="Arial"/>
        </w:rPr>
        <w:t xml:space="preserve">crescida ao projeto licenciado, </w:t>
      </w:r>
      <w:r w:rsidR="00D17A80" w:rsidRPr="00C03495">
        <w:rPr>
          <w:rFonts w:ascii="Arial" w:hAnsi="Arial" w:cs="Arial"/>
        </w:rPr>
        <w:t>sendo o</w:t>
      </w:r>
      <w:r w:rsidR="008471D0" w:rsidRPr="00C03495">
        <w:rPr>
          <w:rFonts w:ascii="Arial" w:hAnsi="Arial" w:cs="Arial"/>
        </w:rPr>
        <w:t>s</w:t>
      </w:r>
      <w:r w:rsidR="00D17A80" w:rsidRPr="00C03495">
        <w:rPr>
          <w:rFonts w:ascii="Arial" w:hAnsi="Arial" w:cs="Arial"/>
        </w:rPr>
        <w:t xml:space="preserve"> benefício</w:t>
      </w:r>
      <w:r w:rsidR="008471D0" w:rsidRPr="00C03495">
        <w:rPr>
          <w:rFonts w:ascii="Arial" w:hAnsi="Arial" w:cs="Arial"/>
        </w:rPr>
        <w:t>s</w:t>
      </w:r>
      <w:r w:rsidR="00D17A80" w:rsidRPr="00C03495">
        <w:rPr>
          <w:rFonts w:ascii="Arial" w:hAnsi="Arial" w:cs="Arial"/>
        </w:rPr>
        <w:t xml:space="preserve"> aplicado</w:t>
      </w:r>
      <w:r w:rsidR="00B5217F" w:rsidRPr="00C03495">
        <w:rPr>
          <w:rFonts w:ascii="Arial" w:hAnsi="Arial" w:cs="Arial"/>
        </w:rPr>
        <w:t>s</w:t>
      </w:r>
      <w:r w:rsidR="00D17A80" w:rsidRPr="00C03495">
        <w:rPr>
          <w:rFonts w:ascii="Arial" w:hAnsi="Arial" w:cs="Arial"/>
        </w:rPr>
        <w:t xml:space="preserve"> proporcionalmente.</w:t>
      </w:r>
    </w:p>
    <w:p w14:paraId="0469078A" w14:textId="77777777" w:rsidR="00642703" w:rsidRPr="00C03495" w:rsidRDefault="00642703" w:rsidP="00C03495">
      <w:pPr>
        <w:pStyle w:val="NormalWeb"/>
        <w:spacing w:before="0" w:beforeAutospacing="0" w:after="0" w:afterAutospacing="0" w:line="360" w:lineRule="auto"/>
        <w:jc w:val="both"/>
        <w:rPr>
          <w:ins w:id="102" w:author="Administrador" w:date="2015-03-23T12:02:00Z"/>
          <w:rFonts w:ascii="Arial" w:hAnsi="Arial" w:cs="Arial"/>
        </w:rPr>
      </w:pPr>
    </w:p>
    <w:p w14:paraId="238BCAD4" w14:textId="7C575A56" w:rsidR="00595362" w:rsidRPr="00C03495" w:rsidRDefault="00595362" w:rsidP="00595362">
      <w:pPr>
        <w:pStyle w:val="NormalWeb"/>
        <w:spacing w:before="0" w:beforeAutospacing="0" w:after="0" w:afterAutospacing="0" w:line="360" w:lineRule="auto"/>
        <w:jc w:val="both"/>
        <w:rPr>
          <w:ins w:id="103" w:author="." w:date="2015-03-24T11:26:00Z"/>
          <w:rFonts w:ascii="Arial" w:hAnsi="Arial" w:cs="Arial"/>
        </w:rPr>
      </w:pPr>
      <w:ins w:id="104" w:author="." w:date="2015-03-24T11:26:00Z">
        <w:r>
          <w:rPr>
            <w:rFonts w:ascii="Arial" w:hAnsi="Arial" w:cs="Arial"/>
          </w:rPr>
          <w:t>§3</w:t>
        </w:r>
        <w:r w:rsidRPr="00C03495">
          <w:rPr>
            <w:rFonts w:ascii="Arial" w:hAnsi="Arial" w:cs="Arial"/>
          </w:rPr>
          <w:t>º</w:t>
        </w:r>
        <w:r>
          <w:rPr>
            <w:rFonts w:ascii="Arial" w:hAnsi="Arial" w:cs="Arial"/>
          </w:rPr>
          <w:t>.</w:t>
        </w:r>
        <w:r w:rsidRPr="00C03495">
          <w:rPr>
            <w:rFonts w:ascii="Arial" w:hAnsi="Arial" w:cs="Arial"/>
          </w:rPr>
          <w:t xml:space="preserve"> Nos casos de projeto modificativo, com aumento de área, cujos projetos originais tenham sido aprovados na vigência da Lei 16050/14, deverá ser considerado a área construída computável total do empreendimento, considerando o aprovado anteriormente e o acréscimo de área computável proposto no modificativo.</w:t>
        </w:r>
      </w:ins>
      <w:commentRangeEnd w:id="95"/>
      <w:ins w:id="105" w:author="." w:date="2015-03-24T11:34:00Z">
        <w:r w:rsidR="00EA19FC">
          <w:rPr>
            <w:rStyle w:val="Refdecomentrio"/>
          </w:rPr>
          <w:commentReference w:id="95"/>
        </w:r>
      </w:ins>
    </w:p>
    <w:p w14:paraId="3F0536B9" w14:textId="77777777" w:rsidR="00EB182B" w:rsidRPr="00C03495" w:rsidRDefault="00EB182B" w:rsidP="00C03495">
      <w:pPr>
        <w:pStyle w:val="NormalWeb"/>
        <w:spacing w:before="0" w:beforeAutospacing="0" w:after="0" w:afterAutospacing="0" w:line="360" w:lineRule="auto"/>
        <w:jc w:val="both"/>
        <w:rPr>
          <w:ins w:id="106" w:author="Administrador" w:date="2015-03-24T11:14:00Z"/>
          <w:rFonts w:ascii="Arial" w:hAnsi="Arial" w:cs="Arial"/>
        </w:rPr>
      </w:pPr>
    </w:p>
    <w:p w14:paraId="72692B7F" w14:textId="77777777" w:rsidR="0091387E" w:rsidRPr="00C03495" w:rsidRDefault="006E26E3" w:rsidP="00C03495">
      <w:pPr>
        <w:pStyle w:val="NormalWeb"/>
        <w:spacing w:before="0" w:beforeAutospacing="0" w:after="0" w:afterAutospacing="0" w:line="360" w:lineRule="auto"/>
        <w:jc w:val="both"/>
        <w:rPr>
          <w:ins w:id="107" w:author="Administrador" w:date="2015-03-23T12:02:00Z"/>
          <w:rFonts w:ascii="Arial" w:hAnsi="Arial" w:cs="Arial"/>
        </w:rPr>
      </w:pPr>
      <w:r w:rsidRPr="00C03495">
        <w:rPr>
          <w:rFonts w:ascii="Arial" w:hAnsi="Arial" w:cs="Arial"/>
        </w:rPr>
        <w:t>§</w:t>
      </w:r>
      <w:r w:rsidR="0091387E" w:rsidRPr="00C03495">
        <w:rPr>
          <w:rFonts w:ascii="Arial" w:hAnsi="Arial" w:cs="Arial"/>
        </w:rPr>
        <w:t>4º Não se aplica a Cota de Solidariedade e</w:t>
      </w:r>
      <w:r w:rsidR="00B5217F" w:rsidRPr="00C03495">
        <w:rPr>
          <w:rFonts w:ascii="Arial" w:hAnsi="Arial" w:cs="Arial"/>
        </w:rPr>
        <w:t>m</w:t>
      </w:r>
      <w:r w:rsidR="0091387E" w:rsidRPr="00C03495">
        <w:rPr>
          <w:rFonts w:ascii="Arial" w:hAnsi="Arial" w:cs="Arial"/>
        </w:rPr>
        <w:t xml:space="preserve"> obras de infraestrutura</w:t>
      </w:r>
      <w:r w:rsidR="00B5217F" w:rsidRPr="00C03495">
        <w:rPr>
          <w:rFonts w:ascii="Arial" w:hAnsi="Arial" w:cs="Arial"/>
        </w:rPr>
        <w:t>, equipamentos</w:t>
      </w:r>
      <w:r w:rsidR="0091387E" w:rsidRPr="00C03495">
        <w:rPr>
          <w:rFonts w:ascii="Arial" w:hAnsi="Arial" w:cs="Arial"/>
        </w:rPr>
        <w:t xml:space="preserve"> e serviços públicos enquadrados no artigo 251 da lei 13.885/04 e para EHIS.</w:t>
      </w:r>
    </w:p>
    <w:p w14:paraId="46111EB0" w14:textId="77777777" w:rsidR="00EB182B" w:rsidRPr="00C03495" w:rsidRDefault="00EB182B" w:rsidP="00C03495">
      <w:pPr>
        <w:pStyle w:val="NormalWeb"/>
        <w:spacing w:before="0" w:beforeAutospacing="0" w:after="0" w:afterAutospacing="0" w:line="360" w:lineRule="auto"/>
        <w:jc w:val="both"/>
        <w:rPr>
          <w:ins w:id="108" w:author="Administrador" w:date="2015-03-24T11:14:00Z"/>
          <w:rFonts w:ascii="Arial" w:hAnsi="Arial" w:cs="Arial"/>
        </w:rPr>
      </w:pPr>
    </w:p>
    <w:p w14:paraId="47B69D86" w14:textId="0C7FF5AC" w:rsidR="00B5217F" w:rsidRPr="00C03495" w:rsidRDefault="006E26E3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§</w:t>
      </w:r>
      <w:r w:rsidR="0091387E" w:rsidRPr="00C03495">
        <w:rPr>
          <w:rFonts w:ascii="Arial" w:hAnsi="Arial" w:cs="Arial"/>
        </w:rPr>
        <w:t>5º</w:t>
      </w:r>
      <w:r w:rsidR="005B6526">
        <w:rPr>
          <w:rFonts w:ascii="Arial" w:hAnsi="Arial" w:cs="Arial"/>
        </w:rPr>
        <w:t>.</w:t>
      </w:r>
      <w:r w:rsidR="0091387E" w:rsidRPr="00C03495">
        <w:rPr>
          <w:rFonts w:ascii="Arial" w:hAnsi="Arial" w:cs="Arial"/>
        </w:rPr>
        <w:t xml:space="preserve"> Para utilização do benefício estabelecido pelo par</w:t>
      </w:r>
      <w:r w:rsidR="004A6587">
        <w:rPr>
          <w:rFonts w:ascii="Arial" w:hAnsi="Arial" w:cs="Arial"/>
        </w:rPr>
        <w:t>ágrafo 3º do ar</w:t>
      </w:r>
      <w:ins w:id="109" w:author="Administrador" w:date="2015-03-25T11:49:00Z">
        <w:r w:rsidR="00414EB0">
          <w:rPr>
            <w:rFonts w:ascii="Arial" w:hAnsi="Arial" w:cs="Arial"/>
          </w:rPr>
          <w:t>tigo</w:t>
        </w:r>
      </w:ins>
      <w:del w:id="110" w:author="Administrador" w:date="2015-03-25T11:49:00Z">
        <w:r w:rsidR="004A6587" w:rsidDel="00414EB0">
          <w:rPr>
            <w:rFonts w:ascii="Arial" w:hAnsi="Arial" w:cs="Arial"/>
          </w:rPr>
          <w:delText xml:space="preserve">t. </w:delText>
        </w:r>
      </w:del>
      <w:r w:rsidR="007E52AA" w:rsidRPr="00C03495">
        <w:rPr>
          <w:rFonts w:ascii="Arial" w:hAnsi="Arial" w:cs="Arial"/>
        </w:rPr>
        <w:t xml:space="preserve"> </w:t>
      </w:r>
      <w:smartTag w:uri="urn:schemas-microsoft-com:office:smarttags" w:element="metricconverter">
        <w:smartTagPr>
          <w:attr w:name="ProductID" w:val="112, a"/>
        </w:smartTagPr>
        <w:r w:rsidR="007E52AA" w:rsidRPr="00C03495">
          <w:rPr>
            <w:rFonts w:ascii="Arial" w:hAnsi="Arial" w:cs="Arial"/>
          </w:rPr>
          <w:t xml:space="preserve">112, </w:t>
        </w:r>
        <w:r w:rsidR="0091387E" w:rsidRPr="00C03495">
          <w:rPr>
            <w:rFonts w:ascii="Arial" w:hAnsi="Arial" w:cs="Arial"/>
          </w:rPr>
          <w:t>a</w:t>
        </w:r>
      </w:smartTag>
      <w:r w:rsidR="0091387E" w:rsidRPr="00C03495">
        <w:rPr>
          <w:rFonts w:ascii="Arial" w:hAnsi="Arial" w:cs="Arial"/>
        </w:rPr>
        <w:t xml:space="preserve"> emissão</w:t>
      </w:r>
      <w:r w:rsidR="007E52AA" w:rsidRPr="00C03495">
        <w:rPr>
          <w:rFonts w:ascii="Arial" w:hAnsi="Arial" w:cs="Arial"/>
        </w:rPr>
        <w:t xml:space="preserve"> dos documentos fica condicionada:</w:t>
      </w:r>
    </w:p>
    <w:p w14:paraId="43C5F738" w14:textId="77777777" w:rsidR="0091387E" w:rsidRPr="00C03495" w:rsidRDefault="00B5217F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a)</w:t>
      </w:r>
      <w:r w:rsidR="007E52AA" w:rsidRPr="00C03495">
        <w:rPr>
          <w:rFonts w:ascii="Arial" w:hAnsi="Arial" w:cs="Arial"/>
        </w:rPr>
        <w:t xml:space="preserve"> n</w:t>
      </w:r>
      <w:r w:rsidR="0091387E" w:rsidRPr="00C03495">
        <w:rPr>
          <w:rFonts w:ascii="Arial" w:hAnsi="Arial" w:cs="Arial"/>
        </w:rPr>
        <w:t>o alvará de aprovação</w:t>
      </w:r>
      <w:r w:rsidR="007E52AA" w:rsidRPr="00C03495">
        <w:rPr>
          <w:rFonts w:ascii="Arial" w:hAnsi="Arial" w:cs="Arial"/>
        </w:rPr>
        <w:t xml:space="preserve"> à</w:t>
      </w:r>
      <w:r w:rsidR="0091387E" w:rsidRPr="00C03495">
        <w:rPr>
          <w:rFonts w:ascii="Arial" w:hAnsi="Arial" w:cs="Arial"/>
        </w:rPr>
        <w:t xml:space="preserve"> </w:t>
      </w:r>
      <w:r w:rsidR="007E52AA" w:rsidRPr="00C03495">
        <w:rPr>
          <w:rFonts w:ascii="Arial" w:hAnsi="Arial" w:cs="Arial"/>
        </w:rPr>
        <w:t xml:space="preserve">apresentação de </w:t>
      </w:r>
      <w:r w:rsidR="0091387E" w:rsidRPr="00C03495">
        <w:rPr>
          <w:rFonts w:ascii="Arial" w:hAnsi="Arial" w:cs="Arial"/>
        </w:rPr>
        <w:t xml:space="preserve">Termo de Compromisso </w:t>
      </w:r>
      <w:r w:rsidR="007E52AA" w:rsidRPr="00C03495">
        <w:rPr>
          <w:rFonts w:ascii="Arial" w:hAnsi="Arial" w:cs="Arial"/>
        </w:rPr>
        <w:t xml:space="preserve">assinado pelo proprietário, </w:t>
      </w:r>
      <w:r w:rsidR="0091387E" w:rsidRPr="00C03495">
        <w:rPr>
          <w:rFonts w:ascii="Arial" w:hAnsi="Arial" w:cs="Arial"/>
        </w:rPr>
        <w:t>especificando a modalidade da exigência a ser atendida conforme incisos I, II e III deste mesmo artigo</w:t>
      </w:r>
      <w:r w:rsidR="007E52AA" w:rsidRPr="00C03495">
        <w:rPr>
          <w:rFonts w:ascii="Arial" w:hAnsi="Arial" w:cs="Arial"/>
        </w:rPr>
        <w:t>;</w:t>
      </w:r>
    </w:p>
    <w:p w14:paraId="1CA9FB82" w14:textId="77777777" w:rsidR="0091387E" w:rsidRPr="00C03495" w:rsidRDefault="00B5217F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 xml:space="preserve">b) </w:t>
      </w:r>
      <w:r w:rsidR="007E52AA" w:rsidRPr="00C03495">
        <w:rPr>
          <w:rFonts w:ascii="Arial" w:hAnsi="Arial" w:cs="Arial"/>
        </w:rPr>
        <w:t>n</w:t>
      </w:r>
      <w:r w:rsidR="0091387E" w:rsidRPr="00C03495">
        <w:rPr>
          <w:rFonts w:ascii="Arial" w:hAnsi="Arial" w:cs="Arial"/>
        </w:rPr>
        <w:t xml:space="preserve">o alvará de execução </w:t>
      </w:r>
      <w:r w:rsidR="007D5D02" w:rsidRPr="00C03495">
        <w:rPr>
          <w:rFonts w:ascii="Arial" w:hAnsi="Arial" w:cs="Arial"/>
        </w:rPr>
        <w:t>à comprovação do</w:t>
      </w:r>
      <w:r w:rsidR="0091387E" w:rsidRPr="00C03495">
        <w:rPr>
          <w:rFonts w:ascii="Arial" w:hAnsi="Arial" w:cs="Arial"/>
        </w:rPr>
        <w:t xml:space="preserve"> atendido </w:t>
      </w:r>
      <w:r w:rsidR="007D5D02" w:rsidRPr="00C03495">
        <w:rPr>
          <w:rFonts w:ascii="Arial" w:hAnsi="Arial" w:cs="Arial"/>
        </w:rPr>
        <w:t>à</w:t>
      </w:r>
      <w:r w:rsidR="0091387E" w:rsidRPr="00C03495">
        <w:rPr>
          <w:rFonts w:ascii="Arial" w:hAnsi="Arial" w:cs="Arial"/>
        </w:rPr>
        <w:t xml:space="preserve"> exigência declarada.</w:t>
      </w:r>
    </w:p>
    <w:p w14:paraId="40226DBD" w14:textId="77777777" w:rsidR="003850A4" w:rsidRPr="00C03495" w:rsidRDefault="003850A4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highlight w:val="yellow"/>
        </w:rPr>
      </w:pPr>
    </w:p>
    <w:p w14:paraId="03D8B864" w14:textId="240071BF" w:rsidR="0091387E" w:rsidRPr="00C03495" w:rsidRDefault="0091387E" w:rsidP="00C03495">
      <w:pPr>
        <w:pStyle w:val="NormalWeb"/>
        <w:spacing w:before="0" w:beforeAutospacing="0" w:after="0" w:afterAutospacing="0" w:line="360" w:lineRule="auto"/>
        <w:jc w:val="both"/>
        <w:rPr>
          <w:ins w:id="111" w:author="Administrador" w:date="2015-03-23T12:02:00Z"/>
          <w:rFonts w:ascii="Arial" w:hAnsi="Arial" w:cs="Arial"/>
        </w:rPr>
      </w:pPr>
      <w:r w:rsidRPr="00C03495">
        <w:rPr>
          <w:rFonts w:ascii="Arial" w:hAnsi="Arial" w:cs="Arial"/>
        </w:rPr>
        <w:t>Art</w:t>
      </w:r>
      <w:r w:rsidR="005B6526">
        <w:rPr>
          <w:rFonts w:ascii="Arial" w:hAnsi="Arial" w:cs="Arial"/>
        </w:rPr>
        <w:t>.</w:t>
      </w:r>
      <w:r w:rsidR="006C112F" w:rsidRPr="00C03495">
        <w:rPr>
          <w:rFonts w:ascii="Arial" w:hAnsi="Arial" w:cs="Arial"/>
        </w:rPr>
        <w:t>9</w:t>
      </w:r>
      <w:r w:rsidR="00E45111" w:rsidRPr="00C03495">
        <w:rPr>
          <w:rFonts w:ascii="Arial" w:hAnsi="Arial" w:cs="Arial"/>
        </w:rPr>
        <w:t>º</w:t>
      </w:r>
      <w:r w:rsidRPr="00C03495">
        <w:rPr>
          <w:rFonts w:ascii="Arial" w:hAnsi="Arial" w:cs="Arial"/>
        </w:rPr>
        <w:t>. As áreas a serem doadas ou averbadas ao município, vinculadas ao pedido de licenciamento</w:t>
      </w:r>
      <w:r w:rsidR="004A6587">
        <w:rPr>
          <w:rFonts w:ascii="Arial" w:hAnsi="Arial" w:cs="Arial"/>
        </w:rPr>
        <w:t>, nos termos dos art</w:t>
      </w:r>
      <w:ins w:id="112" w:author="Administrador" w:date="2015-03-25T11:50:00Z">
        <w:r w:rsidR="00414EB0">
          <w:rPr>
            <w:rFonts w:ascii="Arial" w:hAnsi="Arial" w:cs="Arial"/>
          </w:rPr>
          <w:t>igos</w:t>
        </w:r>
      </w:ins>
      <w:del w:id="113" w:author="Administrador" w:date="2015-03-25T11:50:00Z">
        <w:r w:rsidR="00D05E89" w:rsidRPr="00C03495" w:rsidDel="00414EB0">
          <w:rPr>
            <w:rFonts w:ascii="Arial" w:hAnsi="Arial" w:cs="Arial"/>
          </w:rPr>
          <w:delText>s</w:delText>
        </w:r>
        <w:r w:rsidR="004A6587" w:rsidDel="00414EB0">
          <w:rPr>
            <w:rFonts w:ascii="Arial" w:hAnsi="Arial" w:cs="Arial"/>
          </w:rPr>
          <w:delText>.</w:delText>
        </w:r>
      </w:del>
      <w:r w:rsidR="00D05E89" w:rsidRPr="00C03495">
        <w:rPr>
          <w:rFonts w:ascii="Arial" w:hAnsi="Arial" w:cs="Arial"/>
        </w:rPr>
        <w:t xml:space="preserve"> 79, 82, </w:t>
      </w:r>
      <w:r w:rsidRPr="00C03495">
        <w:rPr>
          <w:rFonts w:ascii="Arial" w:hAnsi="Arial" w:cs="Arial"/>
        </w:rPr>
        <w:t>112</w:t>
      </w:r>
      <w:r w:rsidR="00D05E89" w:rsidRPr="00C03495">
        <w:rPr>
          <w:rFonts w:ascii="Arial" w:hAnsi="Arial" w:cs="Arial"/>
        </w:rPr>
        <w:t xml:space="preserve"> e 239</w:t>
      </w:r>
      <w:r w:rsidRPr="00C03495">
        <w:rPr>
          <w:rFonts w:ascii="Arial" w:hAnsi="Arial" w:cs="Arial"/>
        </w:rPr>
        <w:t xml:space="preserve"> da Lei 16.050/2014 serão objeto de escritura de doação ou escrituras de instituição de faixa não edificável.</w:t>
      </w:r>
    </w:p>
    <w:p w14:paraId="19D32AB8" w14:textId="77777777" w:rsidR="00EB182B" w:rsidRPr="00C03495" w:rsidRDefault="00EB182B" w:rsidP="00C03495">
      <w:pPr>
        <w:pStyle w:val="NormalWeb"/>
        <w:spacing w:before="0" w:beforeAutospacing="0" w:after="0" w:afterAutospacing="0" w:line="360" w:lineRule="auto"/>
        <w:jc w:val="both"/>
        <w:rPr>
          <w:ins w:id="114" w:author="Administrador" w:date="2015-03-24T11:14:00Z"/>
          <w:rFonts w:ascii="Arial" w:hAnsi="Arial" w:cs="Arial"/>
        </w:rPr>
      </w:pPr>
    </w:p>
    <w:p w14:paraId="2C2687CE" w14:textId="77777777" w:rsidR="007C2E35" w:rsidRPr="00C03495" w:rsidRDefault="0091387E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Parágrafo único</w:t>
      </w:r>
      <w:r w:rsidR="007C2E35" w:rsidRPr="00C03495">
        <w:rPr>
          <w:rFonts w:ascii="Arial" w:hAnsi="Arial" w:cs="Arial"/>
        </w:rPr>
        <w:t>. Fica delegada competência às Coordenadorias</w:t>
      </w:r>
      <w:r w:rsidRPr="00C03495">
        <w:rPr>
          <w:rFonts w:ascii="Arial" w:hAnsi="Arial" w:cs="Arial"/>
        </w:rPr>
        <w:t xml:space="preserve"> de SEL</w:t>
      </w:r>
      <w:r w:rsidR="00D71A45" w:rsidRPr="00C03495">
        <w:rPr>
          <w:rFonts w:ascii="Arial" w:hAnsi="Arial" w:cs="Arial"/>
        </w:rPr>
        <w:t xml:space="preserve"> </w:t>
      </w:r>
      <w:r w:rsidR="005B6526">
        <w:rPr>
          <w:rFonts w:ascii="Arial" w:hAnsi="Arial" w:cs="Arial"/>
        </w:rPr>
        <w:t>e</w:t>
      </w:r>
      <w:r w:rsidR="00D71A45" w:rsidRPr="00C03495">
        <w:rPr>
          <w:rFonts w:ascii="Arial" w:hAnsi="Arial" w:cs="Arial"/>
        </w:rPr>
        <w:t xml:space="preserve"> de Subprefeituras</w:t>
      </w:r>
      <w:r w:rsidRPr="00C03495">
        <w:rPr>
          <w:rFonts w:ascii="Arial" w:hAnsi="Arial" w:cs="Arial"/>
        </w:rPr>
        <w:t xml:space="preserve"> responsáveis pela expedição dos respectivos alvarás de execução,</w:t>
      </w:r>
      <w:r w:rsidR="00E45111" w:rsidRPr="00C03495">
        <w:rPr>
          <w:rFonts w:ascii="Arial" w:hAnsi="Arial" w:cs="Arial"/>
        </w:rPr>
        <w:t xml:space="preserve"> </w:t>
      </w:r>
      <w:r w:rsidRPr="00C03495">
        <w:rPr>
          <w:rFonts w:ascii="Arial" w:hAnsi="Arial" w:cs="Arial"/>
        </w:rPr>
        <w:t>para representar</w:t>
      </w:r>
      <w:r w:rsidR="005B6526">
        <w:rPr>
          <w:rFonts w:ascii="Arial" w:hAnsi="Arial" w:cs="Arial"/>
        </w:rPr>
        <w:t>em</w:t>
      </w:r>
      <w:r w:rsidRPr="00C03495">
        <w:rPr>
          <w:rFonts w:ascii="Arial" w:hAnsi="Arial" w:cs="Arial"/>
        </w:rPr>
        <w:t xml:space="preserve"> a Municipalidade na lavratura desses documentos. </w:t>
      </w:r>
    </w:p>
    <w:p w14:paraId="5D34BB82" w14:textId="77777777" w:rsidR="0091387E" w:rsidRPr="00C03495" w:rsidRDefault="0091387E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B0A439E" w14:textId="12A4A1A2" w:rsidR="000E4441" w:rsidRPr="00C03495" w:rsidRDefault="000E4441" w:rsidP="00C03495">
      <w:pPr>
        <w:pStyle w:val="NormalWeb"/>
        <w:spacing w:before="0" w:beforeAutospacing="0" w:after="0" w:afterAutospacing="0" w:line="360" w:lineRule="auto"/>
        <w:jc w:val="both"/>
        <w:rPr>
          <w:ins w:id="115" w:author="Administrador" w:date="2015-03-23T12:02:00Z"/>
          <w:rFonts w:ascii="Arial" w:hAnsi="Arial" w:cs="Arial"/>
        </w:rPr>
      </w:pPr>
      <w:r w:rsidRPr="00C03495">
        <w:rPr>
          <w:rFonts w:ascii="Arial" w:hAnsi="Arial" w:cs="Arial"/>
        </w:rPr>
        <w:t>Art</w:t>
      </w:r>
      <w:r w:rsidR="00F514CE" w:rsidRPr="00C03495">
        <w:rPr>
          <w:rFonts w:ascii="Arial" w:hAnsi="Arial" w:cs="Arial"/>
        </w:rPr>
        <w:t>.</w:t>
      </w:r>
      <w:r w:rsidR="006C112F" w:rsidRPr="00C03495">
        <w:rPr>
          <w:rFonts w:ascii="Arial" w:hAnsi="Arial" w:cs="Arial"/>
        </w:rPr>
        <w:t>10</w:t>
      </w:r>
      <w:r w:rsidRPr="00C03495">
        <w:rPr>
          <w:rFonts w:ascii="Arial" w:hAnsi="Arial" w:cs="Arial"/>
        </w:rPr>
        <w:t>. Para fins de</w:t>
      </w:r>
      <w:r w:rsidR="004A6587">
        <w:rPr>
          <w:rFonts w:ascii="Arial" w:hAnsi="Arial" w:cs="Arial"/>
        </w:rPr>
        <w:t xml:space="preserve"> aplicação do disposto no art</w:t>
      </w:r>
      <w:ins w:id="116" w:author="Administrador" w:date="2015-03-25T11:51:00Z">
        <w:r w:rsidR="00870825">
          <w:rPr>
            <w:rFonts w:ascii="Arial" w:hAnsi="Arial" w:cs="Arial"/>
          </w:rPr>
          <w:t xml:space="preserve">igo </w:t>
        </w:r>
      </w:ins>
      <w:del w:id="117" w:author="Administrador" w:date="2015-03-25T11:51:00Z">
        <w:r w:rsidR="004A6587" w:rsidDel="00870825">
          <w:rPr>
            <w:rFonts w:ascii="Arial" w:hAnsi="Arial" w:cs="Arial"/>
          </w:rPr>
          <w:delText>.</w:delText>
        </w:r>
      </w:del>
      <w:r w:rsidRPr="00C03495">
        <w:rPr>
          <w:rFonts w:ascii="Arial" w:hAnsi="Arial" w:cs="Arial"/>
        </w:rPr>
        <w:t xml:space="preserve"> 368, </w:t>
      </w:r>
      <w:r w:rsidR="007C2E35" w:rsidRPr="00C03495">
        <w:rPr>
          <w:rFonts w:ascii="Arial" w:hAnsi="Arial" w:cs="Arial"/>
        </w:rPr>
        <w:t>§</w:t>
      </w:r>
      <w:r w:rsidRPr="00C03495">
        <w:rPr>
          <w:rFonts w:ascii="Arial" w:hAnsi="Arial" w:cs="Arial"/>
        </w:rPr>
        <w:t>1º, inciso VIII, alínea “a” da Lei 16.050/14, as áreas não computáveis são aquelas que correspondem à circulação comum horizontal e vert</w:t>
      </w:r>
      <w:r w:rsidR="005B6526">
        <w:rPr>
          <w:rFonts w:ascii="Arial" w:hAnsi="Arial" w:cs="Arial"/>
        </w:rPr>
        <w:t>ical nos edifícios residenciais.</w:t>
      </w:r>
    </w:p>
    <w:p w14:paraId="551A9415" w14:textId="77777777" w:rsidR="00EB182B" w:rsidRPr="00C03495" w:rsidRDefault="00EB182B" w:rsidP="00C03495">
      <w:pPr>
        <w:pStyle w:val="NormalWeb"/>
        <w:spacing w:before="0" w:beforeAutospacing="0" w:after="0" w:afterAutospacing="0" w:line="360" w:lineRule="auto"/>
        <w:jc w:val="both"/>
        <w:rPr>
          <w:ins w:id="118" w:author="Administrador" w:date="2015-03-24T11:14:00Z"/>
          <w:rFonts w:ascii="Arial" w:hAnsi="Arial" w:cs="Arial"/>
        </w:rPr>
      </w:pPr>
    </w:p>
    <w:p w14:paraId="63D0D29F" w14:textId="77777777" w:rsidR="000E4441" w:rsidRPr="00C03495" w:rsidRDefault="007C2E35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lastRenderedPageBreak/>
        <w:t>Parágrafo único.</w:t>
      </w:r>
      <w:r w:rsidR="000E4441" w:rsidRPr="00C03495">
        <w:rPr>
          <w:rFonts w:ascii="Arial" w:hAnsi="Arial" w:cs="Arial"/>
        </w:rPr>
        <w:t xml:space="preserve"> A circulação comum será considerada para o cálculo da taxa de ocupação.</w:t>
      </w:r>
    </w:p>
    <w:p w14:paraId="5D2D0FE0" w14:textId="77777777" w:rsidR="007D5D02" w:rsidRPr="00C03495" w:rsidRDefault="007D5D02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24C6F6B8" w14:textId="678449DC" w:rsidR="00C63080" w:rsidRPr="00C03495" w:rsidRDefault="00AF5070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Art</w:t>
      </w:r>
      <w:r w:rsidR="005B6526">
        <w:rPr>
          <w:rFonts w:ascii="Arial" w:hAnsi="Arial" w:cs="Arial"/>
        </w:rPr>
        <w:t>.</w:t>
      </w:r>
      <w:r w:rsidR="006C112F" w:rsidRPr="00C03495">
        <w:rPr>
          <w:rFonts w:ascii="Arial" w:hAnsi="Arial" w:cs="Arial"/>
        </w:rPr>
        <w:t>11</w:t>
      </w:r>
      <w:r w:rsidR="00E45111" w:rsidRPr="00C03495">
        <w:rPr>
          <w:rFonts w:ascii="Arial" w:hAnsi="Arial" w:cs="Arial"/>
        </w:rPr>
        <w:t>.</w:t>
      </w:r>
      <w:r w:rsidR="00D74AA7" w:rsidRPr="00C03495">
        <w:rPr>
          <w:rFonts w:ascii="Arial" w:hAnsi="Arial" w:cs="Arial"/>
        </w:rPr>
        <w:t xml:space="preserve"> </w:t>
      </w:r>
      <w:r w:rsidR="00C63080" w:rsidRPr="00C03495">
        <w:rPr>
          <w:rFonts w:ascii="Arial" w:hAnsi="Arial" w:cs="Arial"/>
        </w:rPr>
        <w:t>Para efeito do cálculo</w:t>
      </w:r>
      <w:r w:rsidR="005F7F45" w:rsidRPr="00C03495">
        <w:rPr>
          <w:rFonts w:ascii="Arial" w:hAnsi="Arial" w:cs="Arial"/>
        </w:rPr>
        <w:t xml:space="preserve"> disposto no inciso II do art</w:t>
      </w:r>
      <w:ins w:id="119" w:author="Administrador" w:date="2015-03-25T11:52:00Z">
        <w:r w:rsidR="00870825">
          <w:rPr>
            <w:rFonts w:ascii="Arial" w:hAnsi="Arial" w:cs="Arial"/>
          </w:rPr>
          <w:t>igo</w:t>
        </w:r>
      </w:ins>
      <w:del w:id="120" w:author="Administrador" w:date="2015-03-25T11:52:00Z">
        <w:r w:rsidR="005F7F45" w:rsidRPr="00C03495" w:rsidDel="00870825">
          <w:rPr>
            <w:rFonts w:ascii="Arial" w:hAnsi="Arial" w:cs="Arial"/>
          </w:rPr>
          <w:delText>.</w:delText>
        </w:r>
      </w:del>
      <w:r w:rsidR="00C63080" w:rsidRPr="00C03495">
        <w:rPr>
          <w:rFonts w:ascii="Arial" w:hAnsi="Arial" w:cs="Arial"/>
        </w:rPr>
        <w:t xml:space="preserve"> 374 da Lei </w:t>
      </w:r>
      <w:del w:id="121" w:author="Administrador" w:date="2015-03-25T11:53:00Z">
        <w:r w:rsidR="00C63080" w:rsidRPr="00C03495" w:rsidDel="00870825">
          <w:rPr>
            <w:rFonts w:ascii="Arial" w:hAnsi="Arial" w:cs="Arial"/>
          </w:rPr>
          <w:delText>n</w:delText>
        </w:r>
        <w:r w:rsidR="004D7505" w:rsidRPr="00C03495" w:rsidDel="00870825">
          <w:rPr>
            <w:rFonts w:ascii="Arial" w:hAnsi="Arial" w:cs="Arial"/>
          </w:rPr>
          <w:delText>º</w:delText>
        </w:r>
        <w:r w:rsidR="00D74AA7" w:rsidRPr="00C03495" w:rsidDel="00870825">
          <w:rPr>
            <w:rFonts w:ascii="Arial" w:hAnsi="Arial" w:cs="Arial"/>
          </w:rPr>
          <w:delText>.</w:delText>
        </w:r>
        <w:r w:rsidR="00C63080" w:rsidRPr="00C03495" w:rsidDel="00870825">
          <w:rPr>
            <w:rFonts w:ascii="Arial" w:hAnsi="Arial" w:cs="Arial"/>
          </w:rPr>
          <w:delText xml:space="preserve"> </w:delText>
        </w:r>
      </w:del>
      <w:r w:rsidR="00C63080" w:rsidRPr="00C03495">
        <w:rPr>
          <w:rFonts w:ascii="Arial" w:hAnsi="Arial" w:cs="Arial"/>
        </w:rPr>
        <w:t>16.050/</w:t>
      </w:r>
      <w:r w:rsidR="00D74AA7" w:rsidRPr="00C03495">
        <w:rPr>
          <w:rFonts w:ascii="Arial" w:hAnsi="Arial" w:cs="Arial"/>
        </w:rPr>
        <w:t>20</w:t>
      </w:r>
      <w:r w:rsidR="00C63080" w:rsidRPr="00C03495">
        <w:rPr>
          <w:rFonts w:ascii="Arial" w:hAnsi="Arial" w:cs="Arial"/>
        </w:rPr>
        <w:t>14</w:t>
      </w:r>
      <w:ins w:id="122" w:author="Administrador" w:date="2015-03-25T11:53:00Z">
        <w:r w:rsidR="00870825">
          <w:rPr>
            <w:rFonts w:ascii="Arial" w:hAnsi="Arial" w:cs="Arial"/>
          </w:rPr>
          <w:t xml:space="preserve">, </w:t>
        </w:r>
      </w:ins>
      <w:r w:rsidR="00C63080" w:rsidRPr="00C03495">
        <w:rPr>
          <w:rFonts w:ascii="Arial" w:hAnsi="Arial" w:cs="Arial"/>
        </w:rPr>
        <w:t xml:space="preserve"> </w:t>
      </w:r>
      <w:r w:rsidR="00453B85" w:rsidRPr="00C03495">
        <w:rPr>
          <w:rFonts w:ascii="Arial" w:hAnsi="Arial" w:cs="Arial"/>
        </w:rPr>
        <w:t>no caso de pedidos de aprovação</w:t>
      </w:r>
      <w:ins w:id="123" w:author="Administrador" w:date="2015-03-25T11:53:00Z">
        <w:r w:rsidR="00870825">
          <w:rPr>
            <w:rFonts w:ascii="Arial" w:hAnsi="Arial" w:cs="Arial"/>
          </w:rPr>
          <w:t>,</w:t>
        </w:r>
      </w:ins>
      <w:r w:rsidR="00453B85" w:rsidRPr="00C03495">
        <w:rPr>
          <w:rFonts w:ascii="Arial" w:hAnsi="Arial" w:cs="Arial"/>
        </w:rPr>
        <w:t xml:space="preserve"> </w:t>
      </w:r>
      <w:r w:rsidR="00C63080" w:rsidRPr="00C03495">
        <w:rPr>
          <w:rFonts w:ascii="Arial" w:hAnsi="Arial" w:cs="Arial"/>
        </w:rPr>
        <w:t>serão aceitos</w:t>
      </w:r>
      <w:r w:rsidR="00B5217F" w:rsidRPr="00C03495">
        <w:rPr>
          <w:rFonts w:ascii="Arial" w:hAnsi="Arial" w:cs="Arial"/>
        </w:rPr>
        <w:t>, dentre outros,</w:t>
      </w:r>
      <w:r w:rsidR="00C63080" w:rsidRPr="00C03495">
        <w:rPr>
          <w:rFonts w:ascii="Arial" w:hAnsi="Arial" w:cs="Arial"/>
        </w:rPr>
        <w:t xml:space="preserve"> os seguintes meios de comprovação:</w:t>
      </w:r>
    </w:p>
    <w:p w14:paraId="7FF3AB5C" w14:textId="77777777" w:rsidR="001C0886" w:rsidRPr="00C03495" w:rsidRDefault="005B6526" w:rsidP="005B652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I. </w:t>
      </w:r>
      <w:r w:rsidR="001C0886" w:rsidRPr="00C03495">
        <w:rPr>
          <w:rFonts w:ascii="Arial" w:hAnsi="Arial" w:cs="Arial"/>
        </w:rPr>
        <w:t>Em relação ao número de andares e altura da edificação:</w:t>
      </w:r>
    </w:p>
    <w:p w14:paraId="4201E34E" w14:textId="77777777" w:rsidR="001C0886" w:rsidRPr="00C03495" w:rsidRDefault="001C088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a. Levantamento fotográfico;</w:t>
      </w:r>
    </w:p>
    <w:p w14:paraId="5D79FCFA" w14:textId="77777777" w:rsidR="00C63080" w:rsidRPr="00C03495" w:rsidRDefault="001C088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b. I</w:t>
      </w:r>
      <w:r w:rsidR="00C63080" w:rsidRPr="00C03495">
        <w:rPr>
          <w:rFonts w:ascii="Arial" w:hAnsi="Arial" w:cs="Arial"/>
        </w:rPr>
        <w:t xml:space="preserve">magem </w:t>
      </w:r>
      <w:r w:rsidRPr="00C03495">
        <w:rPr>
          <w:rFonts w:ascii="Arial" w:hAnsi="Arial" w:cs="Arial"/>
        </w:rPr>
        <w:t>de satélite ou levantamento aerofotogramétrico;</w:t>
      </w:r>
    </w:p>
    <w:p w14:paraId="2BEAF443" w14:textId="77777777" w:rsidR="001C0886" w:rsidRPr="00C03495" w:rsidRDefault="001C088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c. Levantamento topográfico com declaração assinada pelo proprietário</w:t>
      </w:r>
      <w:r w:rsidR="007D5D02" w:rsidRPr="00C03495">
        <w:rPr>
          <w:rFonts w:ascii="Arial" w:hAnsi="Arial" w:cs="Arial"/>
        </w:rPr>
        <w:t xml:space="preserve"> </w:t>
      </w:r>
      <w:ins w:id="124" w:author="Fernanda Accioly Moreira" w:date="2015-03-17T23:53:00Z">
        <w:r w:rsidR="001845CC">
          <w:rPr>
            <w:rFonts w:ascii="Arial" w:hAnsi="Arial" w:cs="Arial"/>
          </w:rPr>
          <w:t xml:space="preserve">e </w:t>
        </w:r>
      </w:ins>
      <w:r w:rsidR="00F514CE" w:rsidRPr="00C03495">
        <w:rPr>
          <w:rFonts w:ascii="Arial" w:hAnsi="Arial" w:cs="Arial"/>
        </w:rPr>
        <w:t>por profissional habilitado.</w:t>
      </w:r>
    </w:p>
    <w:p w14:paraId="6FA98853" w14:textId="77777777" w:rsidR="001C0886" w:rsidRPr="00C03495" w:rsidRDefault="005B6526" w:rsidP="005B652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II. </w:t>
      </w:r>
      <w:r w:rsidR="001C0886" w:rsidRPr="00C03495">
        <w:rPr>
          <w:rFonts w:ascii="Arial" w:hAnsi="Arial" w:cs="Arial"/>
        </w:rPr>
        <w:t xml:space="preserve">Em relação à </w:t>
      </w:r>
      <w:r w:rsidR="005C50D2" w:rsidRPr="00C03495">
        <w:rPr>
          <w:rFonts w:ascii="Arial" w:hAnsi="Arial" w:cs="Arial"/>
        </w:rPr>
        <w:t>área</w:t>
      </w:r>
      <w:r w:rsidR="001C0886" w:rsidRPr="00C03495">
        <w:rPr>
          <w:rFonts w:ascii="Arial" w:hAnsi="Arial" w:cs="Arial"/>
        </w:rPr>
        <w:t xml:space="preserve"> dos lotes:</w:t>
      </w:r>
    </w:p>
    <w:p w14:paraId="55DFDE20" w14:textId="77777777" w:rsidR="001C0886" w:rsidRPr="00C03495" w:rsidRDefault="005B652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a. a</w:t>
      </w:r>
      <w:r w:rsidR="001C0886" w:rsidRPr="00C03495">
        <w:rPr>
          <w:rFonts w:ascii="Arial" w:hAnsi="Arial" w:cs="Arial"/>
        </w:rPr>
        <w:t>ferição com base nos mapas articulados em escala 1:5000 disponibilizados pela PMSP;</w:t>
      </w:r>
    </w:p>
    <w:p w14:paraId="085942C7" w14:textId="77777777" w:rsidR="00C63080" w:rsidRPr="00C03495" w:rsidRDefault="005B652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b. l</w:t>
      </w:r>
      <w:r w:rsidR="001C0886" w:rsidRPr="00C03495">
        <w:rPr>
          <w:rFonts w:ascii="Arial" w:hAnsi="Arial" w:cs="Arial"/>
        </w:rPr>
        <w:t xml:space="preserve">evantamento topográfico com </w:t>
      </w:r>
      <w:r w:rsidR="00C63080" w:rsidRPr="00C03495">
        <w:rPr>
          <w:rFonts w:ascii="Arial" w:hAnsi="Arial" w:cs="Arial"/>
        </w:rPr>
        <w:t xml:space="preserve">declaração assinada pelo proprietário e </w:t>
      </w:r>
      <w:r w:rsidR="00E45111" w:rsidRPr="00C03495">
        <w:rPr>
          <w:rFonts w:ascii="Arial" w:hAnsi="Arial" w:cs="Arial"/>
        </w:rPr>
        <w:t>por profissional habilitado</w:t>
      </w:r>
      <w:r w:rsidR="001C0886" w:rsidRPr="00C03495">
        <w:rPr>
          <w:rFonts w:ascii="Arial" w:hAnsi="Arial" w:cs="Arial"/>
        </w:rPr>
        <w:t>.</w:t>
      </w:r>
    </w:p>
    <w:p w14:paraId="636374E7" w14:textId="77777777" w:rsidR="007D5D02" w:rsidRPr="00C03495" w:rsidRDefault="007D5D02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7988ACFD" w14:textId="4D060A6B" w:rsidR="00C97F49" w:rsidRPr="00C03495" w:rsidRDefault="005B652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Art.</w:t>
      </w:r>
      <w:r w:rsidR="00F514CE" w:rsidRPr="00C03495">
        <w:rPr>
          <w:rFonts w:ascii="Arial" w:hAnsi="Arial" w:cs="Arial"/>
        </w:rPr>
        <w:t>1</w:t>
      </w:r>
      <w:r w:rsidR="006C112F" w:rsidRPr="00C03495">
        <w:rPr>
          <w:rFonts w:ascii="Arial" w:hAnsi="Arial" w:cs="Arial"/>
        </w:rPr>
        <w:t>2</w:t>
      </w:r>
      <w:r w:rsidR="009758B8" w:rsidRPr="00C03495">
        <w:rPr>
          <w:rFonts w:ascii="Arial" w:hAnsi="Arial" w:cs="Arial"/>
        </w:rPr>
        <w:t>.</w:t>
      </w:r>
      <w:r w:rsidR="00C97F49" w:rsidRPr="00C03495">
        <w:rPr>
          <w:rFonts w:ascii="Arial" w:hAnsi="Arial" w:cs="Arial"/>
        </w:rPr>
        <w:t xml:space="preserve"> Para fins de aplicação do inc</w:t>
      </w:r>
      <w:r w:rsidR="004A6587">
        <w:rPr>
          <w:rFonts w:ascii="Arial" w:hAnsi="Arial" w:cs="Arial"/>
        </w:rPr>
        <w:t>iso II parágrafo único do art</w:t>
      </w:r>
      <w:ins w:id="125" w:author="Administrador" w:date="2015-03-25T11:53:00Z">
        <w:r w:rsidR="00870825">
          <w:rPr>
            <w:rFonts w:ascii="Arial" w:hAnsi="Arial" w:cs="Arial"/>
          </w:rPr>
          <w:t>igo</w:t>
        </w:r>
      </w:ins>
      <w:del w:id="126" w:author="Administrador" w:date="2015-03-25T11:53:00Z">
        <w:r w:rsidR="004A6587" w:rsidDel="00870825">
          <w:rPr>
            <w:rFonts w:ascii="Arial" w:hAnsi="Arial" w:cs="Arial"/>
          </w:rPr>
          <w:delText>.</w:delText>
        </w:r>
      </w:del>
      <w:r w:rsidR="00C97F49" w:rsidRPr="00C03495">
        <w:rPr>
          <w:rFonts w:ascii="Arial" w:hAnsi="Arial" w:cs="Arial"/>
        </w:rPr>
        <w:t xml:space="preserve"> 380 da Lei 16.0</w:t>
      </w:r>
      <w:r w:rsidR="00E45111" w:rsidRPr="00C03495">
        <w:rPr>
          <w:rFonts w:ascii="Arial" w:hAnsi="Arial" w:cs="Arial"/>
        </w:rPr>
        <w:t>50/14, a nova versão do projeto</w:t>
      </w:r>
      <w:ins w:id="127" w:author="Administrador" w:date="2015-03-25T11:54:00Z">
        <w:r w:rsidR="00870825">
          <w:rPr>
            <w:rFonts w:ascii="Arial" w:hAnsi="Arial" w:cs="Arial"/>
          </w:rPr>
          <w:t>,</w:t>
        </w:r>
      </w:ins>
      <w:r w:rsidR="00B5217F" w:rsidRPr="00C03495">
        <w:rPr>
          <w:rFonts w:ascii="Arial" w:hAnsi="Arial" w:cs="Arial"/>
        </w:rPr>
        <w:t xml:space="preserve"> anexada ao processo protocolado até 31 de julho de 2014,</w:t>
      </w:r>
      <w:r w:rsidR="00E45111" w:rsidRPr="00C03495">
        <w:rPr>
          <w:rFonts w:ascii="Arial" w:hAnsi="Arial" w:cs="Arial"/>
        </w:rPr>
        <w:t xml:space="preserve"> </w:t>
      </w:r>
      <w:r w:rsidR="00C97F49" w:rsidRPr="00C03495">
        <w:rPr>
          <w:rFonts w:ascii="Arial" w:hAnsi="Arial" w:cs="Arial"/>
        </w:rPr>
        <w:t>não poderá ultrapassar os limites estabelecidos nas</w:t>
      </w:r>
      <w:r w:rsidR="006E26E3" w:rsidRPr="00C03495">
        <w:rPr>
          <w:rFonts w:ascii="Arial" w:hAnsi="Arial" w:cs="Arial"/>
        </w:rPr>
        <w:t xml:space="preserve"> suas</w:t>
      </w:r>
      <w:r w:rsidR="00C97F49" w:rsidRPr="00C03495">
        <w:rPr>
          <w:rFonts w:ascii="Arial" w:hAnsi="Arial" w:cs="Arial"/>
        </w:rPr>
        <w:t xml:space="preserve"> alíneas </w:t>
      </w:r>
      <w:r w:rsidR="006E26E3" w:rsidRPr="00C03495">
        <w:rPr>
          <w:rFonts w:ascii="Arial" w:hAnsi="Arial" w:cs="Arial"/>
        </w:rPr>
        <w:t>“</w:t>
      </w:r>
      <w:r w:rsidR="00C97F49" w:rsidRPr="00C03495">
        <w:rPr>
          <w:rFonts w:ascii="Arial" w:hAnsi="Arial" w:cs="Arial"/>
        </w:rPr>
        <w:t>a</w:t>
      </w:r>
      <w:r w:rsidR="006E26E3" w:rsidRPr="00C03495">
        <w:rPr>
          <w:rFonts w:ascii="Arial" w:hAnsi="Arial" w:cs="Arial"/>
        </w:rPr>
        <w:t>”</w:t>
      </w:r>
      <w:r w:rsidR="00C97F49" w:rsidRPr="00C03495">
        <w:rPr>
          <w:rFonts w:ascii="Arial" w:hAnsi="Arial" w:cs="Arial"/>
        </w:rPr>
        <w:t xml:space="preserve">, </w:t>
      </w:r>
      <w:r w:rsidR="006E26E3" w:rsidRPr="00C03495">
        <w:rPr>
          <w:rFonts w:ascii="Arial" w:hAnsi="Arial" w:cs="Arial"/>
        </w:rPr>
        <w:t>“</w:t>
      </w:r>
      <w:r w:rsidR="00C97F49" w:rsidRPr="00C03495">
        <w:rPr>
          <w:rFonts w:ascii="Arial" w:hAnsi="Arial" w:cs="Arial"/>
        </w:rPr>
        <w:t>b</w:t>
      </w:r>
      <w:r w:rsidR="006E26E3" w:rsidRPr="00C03495">
        <w:rPr>
          <w:rFonts w:ascii="Arial" w:hAnsi="Arial" w:cs="Arial"/>
        </w:rPr>
        <w:t>”</w:t>
      </w:r>
      <w:r w:rsidR="00C97F49" w:rsidRPr="00C03495">
        <w:rPr>
          <w:rFonts w:ascii="Arial" w:hAnsi="Arial" w:cs="Arial"/>
        </w:rPr>
        <w:t xml:space="preserve"> e </w:t>
      </w:r>
      <w:r w:rsidR="006E26E3" w:rsidRPr="00C03495">
        <w:rPr>
          <w:rFonts w:ascii="Arial" w:hAnsi="Arial" w:cs="Arial"/>
        </w:rPr>
        <w:t>“</w:t>
      </w:r>
      <w:r w:rsidR="00C97F49" w:rsidRPr="00C03495">
        <w:rPr>
          <w:rFonts w:ascii="Arial" w:hAnsi="Arial" w:cs="Arial"/>
        </w:rPr>
        <w:t>c</w:t>
      </w:r>
      <w:r w:rsidR="006E26E3" w:rsidRPr="00C03495">
        <w:rPr>
          <w:rFonts w:ascii="Arial" w:hAnsi="Arial" w:cs="Arial"/>
        </w:rPr>
        <w:t>”</w:t>
      </w:r>
      <w:r w:rsidR="00B5217F" w:rsidRPr="00C03495">
        <w:rPr>
          <w:rFonts w:ascii="Arial" w:hAnsi="Arial" w:cs="Arial"/>
        </w:rPr>
        <w:t>, consi</w:t>
      </w:r>
      <w:r w:rsidR="004A6587">
        <w:rPr>
          <w:rFonts w:ascii="Arial" w:hAnsi="Arial" w:cs="Arial"/>
        </w:rPr>
        <w:t>derando as disposições do art</w:t>
      </w:r>
      <w:ins w:id="128" w:author="Administrador" w:date="2015-03-25T11:54:00Z">
        <w:r w:rsidR="00870825">
          <w:rPr>
            <w:rFonts w:ascii="Arial" w:hAnsi="Arial" w:cs="Arial"/>
          </w:rPr>
          <w:t>igo</w:t>
        </w:r>
      </w:ins>
      <w:del w:id="129" w:author="Administrador" w:date="2015-03-25T11:54:00Z">
        <w:r w:rsidR="004A6587" w:rsidDel="00870825">
          <w:rPr>
            <w:rFonts w:ascii="Arial" w:hAnsi="Arial" w:cs="Arial"/>
          </w:rPr>
          <w:delText>.</w:delText>
        </w:r>
      </w:del>
      <w:r w:rsidR="00B5217F" w:rsidRPr="00C03495">
        <w:rPr>
          <w:rFonts w:ascii="Arial" w:hAnsi="Arial" w:cs="Arial"/>
        </w:rPr>
        <w:t xml:space="preserve"> 2º</w:t>
      </w:r>
      <w:r w:rsidR="001845CC">
        <w:rPr>
          <w:rFonts w:ascii="Arial" w:hAnsi="Arial" w:cs="Arial"/>
        </w:rPr>
        <w:t>,</w:t>
      </w:r>
      <w:r w:rsidR="005F1AD5" w:rsidRPr="00C03495">
        <w:rPr>
          <w:rFonts w:ascii="Arial" w:hAnsi="Arial" w:cs="Arial"/>
        </w:rPr>
        <w:t xml:space="preserve"> 3º</w:t>
      </w:r>
      <w:r w:rsidR="001845CC">
        <w:rPr>
          <w:rFonts w:ascii="Arial" w:hAnsi="Arial" w:cs="Arial"/>
        </w:rPr>
        <w:t>, 13 e 14</w:t>
      </w:r>
      <w:r w:rsidR="005F1AD5" w:rsidRPr="00C03495">
        <w:rPr>
          <w:rFonts w:ascii="Arial" w:hAnsi="Arial" w:cs="Arial"/>
        </w:rPr>
        <w:t xml:space="preserve"> </w:t>
      </w:r>
      <w:r w:rsidR="00B5217F" w:rsidRPr="00C03495">
        <w:rPr>
          <w:rFonts w:ascii="Arial" w:hAnsi="Arial" w:cs="Arial"/>
        </w:rPr>
        <w:t>do Decreto 45.817</w:t>
      </w:r>
      <w:r>
        <w:rPr>
          <w:rFonts w:ascii="Arial" w:hAnsi="Arial" w:cs="Arial"/>
        </w:rPr>
        <w:t>/05.</w:t>
      </w:r>
      <w:r w:rsidR="00C97F49" w:rsidRPr="00C03495">
        <w:rPr>
          <w:rFonts w:ascii="Arial" w:hAnsi="Arial" w:cs="Arial"/>
        </w:rPr>
        <w:t xml:space="preserve"> </w:t>
      </w:r>
    </w:p>
    <w:p w14:paraId="77AFCF27" w14:textId="77777777" w:rsidR="00EB182B" w:rsidRDefault="00EB182B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2EAB1018" w14:textId="1B623158" w:rsidR="003D4819" w:rsidRPr="00EA19FC" w:rsidRDefault="00950F36" w:rsidP="00EA19FC">
      <w:pPr>
        <w:spacing w:line="360" w:lineRule="auto"/>
        <w:rPr>
          <w:rFonts w:ascii="Arial" w:hAnsi="Arial" w:cs="Arial"/>
        </w:rPr>
      </w:pPr>
      <w:r w:rsidRPr="00EA19FC">
        <w:rPr>
          <w:rFonts w:ascii="Arial" w:hAnsi="Arial" w:cs="Arial"/>
        </w:rPr>
        <w:t xml:space="preserve">§1º. </w:t>
      </w:r>
      <w:r w:rsidR="006E2C0D" w:rsidRPr="00EA19FC">
        <w:rPr>
          <w:rFonts w:ascii="Arial" w:hAnsi="Arial" w:cs="Arial"/>
        </w:rPr>
        <w:t>As modalidades HIS e HMP são enquadradas na categoria de uso residencial</w:t>
      </w:r>
      <w:ins w:id="130" w:author="Administrador" w:date="2015-03-25T12:28:00Z">
        <w:r w:rsidR="00227790">
          <w:rPr>
            <w:rFonts w:ascii="Arial" w:hAnsi="Arial" w:cs="Arial"/>
          </w:rPr>
          <w:t>-</w:t>
        </w:r>
      </w:ins>
      <w:r w:rsidR="006E2C0D" w:rsidRPr="00EA19FC">
        <w:rPr>
          <w:rFonts w:ascii="Arial" w:hAnsi="Arial" w:cs="Arial"/>
        </w:rPr>
        <w:t xml:space="preserve"> R e respectivas subcategorias de uso</w:t>
      </w:r>
      <w:del w:id="131" w:author="Administrador" w:date="2015-03-25T12:29:00Z">
        <w:r w:rsidR="006E2C0D" w:rsidRPr="00EA19FC" w:rsidDel="00227790">
          <w:rPr>
            <w:rFonts w:ascii="Arial" w:hAnsi="Arial" w:cs="Arial"/>
          </w:rPr>
          <w:delText>,</w:delText>
        </w:r>
      </w:del>
      <w:ins w:id="132" w:author="Administrador" w:date="2015-03-25T12:29:00Z">
        <w:r w:rsidR="00227790">
          <w:rPr>
            <w:rFonts w:ascii="Arial" w:hAnsi="Arial" w:cs="Arial"/>
          </w:rPr>
          <w:t xml:space="preserve">- </w:t>
        </w:r>
      </w:ins>
      <w:ins w:id="133" w:author="Administrador" w:date="2015-03-25T12:28:00Z">
        <w:r w:rsidR="00227790">
          <w:rPr>
            <w:rFonts w:ascii="Arial" w:hAnsi="Arial" w:cs="Arial"/>
          </w:rPr>
          <w:t>R1, R2h e R2v</w:t>
        </w:r>
      </w:ins>
      <w:ins w:id="134" w:author="Administrador" w:date="2015-03-25T12:29:00Z">
        <w:r w:rsidR="00227790">
          <w:rPr>
            <w:rFonts w:ascii="Arial" w:hAnsi="Arial" w:cs="Arial"/>
          </w:rPr>
          <w:t>.</w:t>
        </w:r>
      </w:ins>
      <w:r w:rsidR="006E2C0D" w:rsidRPr="00EA19FC">
        <w:rPr>
          <w:rFonts w:ascii="Arial" w:hAnsi="Arial" w:cs="Arial"/>
        </w:rPr>
        <w:t xml:space="preserve"> de acordo com a tipologia do empreendimento.</w:t>
      </w:r>
      <w:r w:rsidR="00C570BF" w:rsidRPr="00EA19FC">
        <w:rPr>
          <w:rFonts w:ascii="Arial" w:hAnsi="Arial" w:cs="Arial"/>
        </w:rPr>
        <w:t xml:space="preserve"> </w:t>
      </w:r>
    </w:p>
    <w:p w14:paraId="73952509" w14:textId="77777777" w:rsidR="00EB182B" w:rsidRPr="00EA19FC" w:rsidRDefault="00EB182B" w:rsidP="00EA19FC">
      <w:pPr>
        <w:spacing w:line="360" w:lineRule="auto"/>
        <w:rPr>
          <w:rFonts w:ascii="Arial" w:hAnsi="Arial" w:cs="Arial"/>
          <w:color w:val="FF0000"/>
        </w:rPr>
      </w:pPr>
    </w:p>
    <w:p w14:paraId="0B615568" w14:textId="62DF6C21" w:rsidR="005F1AD5" w:rsidRPr="00C03495" w:rsidRDefault="005F1AD5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§</w:t>
      </w:r>
      <w:r w:rsidR="006E2C0D">
        <w:rPr>
          <w:rFonts w:ascii="Arial" w:hAnsi="Arial" w:cs="Arial"/>
        </w:rPr>
        <w:t>2</w:t>
      </w:r>
      <w:r w:rsidR="006E2C0D" w:rsidRPr="00C03495">
        <w:rPr>
          <w:rFonts w:ascii="Arial" w:hAnsi="Arial" w:cs="Arial"/>
        </w:rPr>
        <w:t>º</w:t>
      </w:r>
      <w:r w:rsidRPr="00C03495">
        <w:rPr>
          <w:rFonts w:ascii="Arial" w:hAnsi="Arial" w:cs="Arial"/>
        </w:rPr>
        <w:t>. Atendido o caput</w:t>
      </w:r>
      <w:r w:rsidR="00746108" w:rsidRPr="00C03495">
        <w:rPr>
          <w:rFonts w:ascii="Arial" w:hAnsi="Arial" w:cs="Arial"/>
        </w:rPr>
        <w:t xml:space="preserve">, o projeto deverá atender integralmente a </w:t>
      </w:r>
      <w:r w:rsidRPr="00C03495">
        <w:rPr>
          <w:rFonts w:ascii="Arial" w:hAnsi="Arial" w:cs="Arial"/>
        </w:rPr>
        <w:t>legislação</w:t>
      </w:r>
      <w:r w:rsidR="00746108" w:rsidRPr="00C03495">
        <w:rPr>
          <w:rFonts w:ascii="Arial" w:hAnsi="Arial" w:cs="Arial"/>
        </w:rPr>
        <w:t xml:space="preserve"> urbanística</w:t>
      </w:r>
      <w:r w:rsidRPr="00C03495">
        <w:rPr>
          <w:rFonts w:ascii="Arial" w:hAnsi="Arial" w:cs="Arial"/>
        </w:rPr>
        <w:t xml:space="preserve"> vigente </w:t>
      </w:r>
      <w:r w:rsidR="00746108" w:rsidRPr="00C03495">
        <w:rPr>
          <w:rFonts w:ascii="Arial" w:hAnsi="Arial" w:cs="Arial"/>
        </w:rPr>
        <w:t>à</w:t>
      </w:r>
      <w:r w:rsidRPr="00C03495">
        <w:rPr>
          <w:rFonts w:ascii="Arial" w:hAnsi="Arial" w:cs="Arial"/>
        </w:rPr>
        <w:t xml:space="preserve"> data do protocolo do pedido.</w:t>
      </w:r>
    </w:p>
    <w:p w14:paraId="037B693C" w14:textId="77777777" w:rsidR="00EB182B" w:rsidRPr="00C03495" w:rsidRDefault="00EB182B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3016350C" w14:textId="3B2F11D7" w:rsidR="00C97F49" w:rsidRPr="00C03495" w:rsidRDefault="00C97F49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§</w:t>
      </w:r>
      <w:r w:rsidR="006E2C0D">
        <w:rPr>
          <w:rFonts w:ascii="Arial" w:hAnsi="Arial" w:cs="Arial"/>
        </w:rPr>
        <w:t>3</w:t>
      </w:r>
      <w:r w:rsidR="006E2C0D" w:rsidRPr="00C03495">
        <w:rPr>
          <w:rFonts w:ascii="Arial" w:hAnsi="Arial" w:cs="Arial"/>
        </w:rPr>
        <w:t>º</w:t>
      </w:r>
      <w:r w:rsidR="007D5D02" w:rsidRPr="00C03495">
        <w:rPr>
          <w:rFonts w:ascii="Arial" w:hAnsi="Arial" w:cs="Arial"/>
        </w:rPr>
        <w:t>.</w:t>
      </w:r>
      <w:r w:rsidRPr="00C03495">
        <w:rPr>
          <w:rFonts w:ascii="Arial" w:hAnsi="Arial" w:cs="Arial"/>
        </w:rPr>
        <w:t xml:space="preserve"> </w:t>
      </w:r>
      <w:r w:rsidR="00746108" w:rsidRPr="00C03495">
        <w:rPr>
          <w:rFonts w:ascii="Arial" w:hAnsi="Arial" w:cs="Arial"/>
        </w:rPr>
        <w:t xml:space="preserve">Poderão ser aceitas </w:t>
      </w:r>
      <w:r w:rsidRPr="00C03495">
        <w:rPr>
          <w:rFonts w:ascii="Arial" w:hAnsi="Arial" w:cs="Arial"/>
        </w:rPr>
        <w:t>alterações superiores às estabelecidas nas letras “a”, “b” e “c</w:t>
      </w:r>
      <w:r w:rsidRPr="005B6526">
        <w:rPr>
          <w:rFonts w:ascii="Arial" w:hAnsi="Arial" w:cs="Arial"/>
        </w:rPr>
        <w:t>” quando motivadas por intervenção do poder público tais como</w:t>
      </w:r>
      <w:r w:rsidRPr="00C03495">
        <w:rPr>
          <w:rFonts w:ascii="Arial" w:hAnsi="Arial" w:cs="Arial"/>
        </w:rPr>
        <w:t xml:space="preserve"> edição de lei de melhoramento, tombamento de imóvel, término de estoque de potencial construtivo. </w:t>
      </w:r>
    </w:p>
    <w:p w14:paraId="58CBB70F" w14:textId="77777777" w:rsidR="00EB182B" w:rsidRPr="00C03495" w:rsidRDefault="00EB182B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5EFDE506" w14:textId="47A8AF0D" w:rsidR="00C97F49" w:rsidRPr="00C03495" w:rsidRDefault="00C97F49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§</w:t>
      </w:r>
      <w:r w:rsidR="006E2C0D">
        <w:rPr>
          <w:rFonts w:ascii="Arial" w:hAnsi="Arial" w:cs="Arial"/>
        </w:rPr>
        <w:t>4º</w:t>
      </w:r>
      <w:r w:rsidR="005B6526">
        <w:rPr>
          <w:rFonts w:ascii="Arial" w:hAnsi="Arial" w:cs="Arial"/>
        </w:rPr>
        <w:t>.</w:t>
      </w:r>
      <w:r w:rsidR="007D5D02" w:rsidRPr="00C03495">
        <w:rPr>
          <w:rFonts w:ascii="Arial" w:hAnsi="Arial" w:cs="Arial"/>
        </w:rPr>
        <w:t xml:space="preserve"> N</w:t>
      </w:r>
      <w:r w:rsidRPr="00C03495">
        <w:rPr>
          <w:rFonts w:ascii="Arial" w:hAnsi="Arial" w:cs="Arial"/>
        </w:rPr>
        <w:t>o caso de incompatibilidade entre cálculo de áreas e projeto, prevalece</w:t>
      </w:r>
      <w:r w:rsidR="007D5D02" w:rsidRPr="00C03495">
        <w:rPr>
          <w:rFonts w:ascii="Arial" w:hAnsi="Arial" w:cs="Arial"/>
        </w:rPr>
        <w:t>rá</w:t>
      </w:r>
      <w:r w:rsidRPr="00C03495">
        <w:rPr>
          <w:rFonts w:ascii="Arial" w:hAnsi="Arial" w:cs="Arial"/>
        </w:rPr>
        <w:t xml:space="preserve"> o projeto para base de cálculo dos limites das alterações da nova versão do projeto.</w:t>
      </w:r>
    </w:p>
    <w:p w14:paraId="55D5FB5A" w14:textId="77777777" w:rsidR="00EB182B" w:rsidRPr="00C03495" w:rsidRDefault="00EB182B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D4804F3" w14:textId="4E80D072" w:rsidR="006777F8" w:rsidRPr="00C03495" w:rsidRDefault="005B652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trike/>
        </w:rPr>
      </w:pPr>
      <w:r>
        <w:rPr>
          <w:rFonts w:ascii="Arial" w:hAnsi="Arial" w:cs="Arial"/>
        </w:rPr>
        <w:t>§</w:t>
      </w:r>
      <w:r w:rsidR="006E2C0D">
        <w:rPr>
          <w:rFonts w:ascii="Arial" w:hAnsi="Arial" w:cs="Arial"/>
        </w:rPr>
        <w:t>5</w:t>
      </w:r>
      <w:r w:rsidR="006E2C0D" w:rsidRPr="00C03495">
        <w:rPr>
          <w:rFonts w:ascii="Arial" w:hAnsi="Arial" w:cs="Arial"/>
        </w:rPr>
        <w:t>º</w:t>
      </w:r>
      <w:r w:rsidR="00F967DB" w:rsidRPr="00C03495">
        <w:rPr>
          <w:rFonts w:ascii="Arial" w:hAnsi="Arial" w:cs="Arial"/>
        </w:rPr>
        <w:t>. A incorporação de novos lotes ao projeto poderá ser admitida desde que para a área corre</w:t>
      </w:r>
      <w:r w:rsidR="0093099D" w:rsidRPr="00C03495">
        <w:rPr>
          <w:rFonts w:ascii="Arial" w:hAnsi="Arial" w:cs="Arial"/>
        </w:rPr>
        <w:t>s</w:t>
      </w:r>
      <w:r w:rsidR="00F967DB" w:rsidRPr="00C03495">
        <w:rPr>
          <w:rFonts w:ascii="Arial" w:hAnsi="Arial" w:cs="Arial"/>
        </w:rPr>
        <w:t>pondente ao acréscimo sejam</w:t>
      </w:r>
      <w:r w:rsidR="006777F8" w:rsidRPr="00C03495">
        <w:rPr>
          <w:rFonts w:ascii="Arial" w:hAnsi="Arial" w:cs="Arial"/>
        </w:rPr>
        <w:t xml:space="preserve"> aplicadas todas as disposições</w:t>
      </w:r>
      <w:r w:rsidR="00304394" w:rsidRPr="00C03495">
        <w:rPr>
          <w:rFonts w:ascii="Arial" w:hAnsi="Arial" w:cs="Arial"/>
        </w:rPr>
        <w:t>,</w:t>
      </w:r>
      <w:r w:rsidR="00E318F1" w:rsidRPr="00C03495">
        <w:rPr>
          <w:rFonts w:ascii="Arial" w:hAnsi="Arial" w:cs="Arial"/>
        </w:rPr>
        <w:t xml:space="preserve"> índices e parâ</w:t>
      </w:r>
      <w:r w:rsidR="00AD0B8E" w:rsidRPr="00C03495">
        <w:rPr>
          <w:rFonts w:ascii="Arial" w:hAnsi="Arial" w:cs="Arial"/>
        </w:rPr>
        <w:t>metros estabelecidos na Lei 16.050/</w:t>
      </w:r>
      <w:r w:rsidR="006777F8" w:rsidRPr="00C03495">
        <w:rPr>
          <w:rFonts w:ascii="Arial" w:hAnsi="Arial" w:cs="Arial"/>
        </w:rPr>
        <w:t>14</w:t>
      </w:r>
      <w:r w:rsidR="007D5D02" w:rsidRPr="00C03495">
        <w:rPr>
          <w:rFonts w:ascii="Arial" w:hAnsi="Arial" w:cs="Arial"/>
          <w:strike/>
        </w:rPr>
        <w:t>.</w:t>
      </w:r>
    </w:p>
    <w:p w14:paraId="5EF2BC16" w14:textId="77777777" w:rsidR="007D5D02" w:rsidRPr="00C03495" w:rsidRDefault="007D5D02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trike/>
        </w:rPr>
      </w:pPr>
    </w:p>
    <w:p w14:paraId="212681B8" w14:textId="7BCA9A96" w:rsidR="000E4441" w:rsidRPr="00C03495" w:rsidRDefault="000E4441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 xml:space="preserve">Art </w:t>
      </w:r>
      <w:r w:rsidR="00B518DB" w:rsidRPr="00C03495">
        <w:rPr>
          <w:rFonts w:ascii="Arial" w:hAnsi="Arial" w:cs="Arial"/>
        </w:rPr>
        <w:t>1</w:t>
      </w:r>
      <w:r w:rsidR="006C112F" w:rsidRPr="00C03495">
        <w:rPr>
          <w:rFonts w:ascii="Arial" w:hAnsi="Arial" w:cs="Arial"/>
        </w:rPr>
        <w:t>3</w:t>
      </w:r>
      <w:r w:rsidRPr="00C03495">
        <w:rPr>
          <w:rFonts w:ascii="Arial" w:hAnsi="Arial" w:cs="Arial"/>
        </w:rPr>
        <w:t xml:space="preserve">. </w:t>
      </w:r>
      <w:r w:rsidR="004A6587">
        <w:rPr>
          <w:rFonts w:ascii="Arial" w:hAnsi="Arial" w:cs="Arial"/>
        </w:rPr>
        <w:t>Para fins de aplicação do art</w:t>
      </w:r>
      <w:ins w:id="135" w:author="Administrador" w:date="2015-03-25T11:56:00Z">
        <w:r w:rsidR="00870825">
          <w:rPr>
            <w:rFonts w:ascii="Arial" w:hAnsi="Arial" w:cs="Arial"/>
          </w:rPr>
          <w:t>igo</w:t>
        </w:r>
      </w:ins>
      <w:del w:id="136" w:author="Administrador" w:date="2015-03-25T11:55:00Z">
        <w:r w:rsidR="004A6587" w:rsidDel="00870825">
          <w:rPr>
            <w:rFonts w:ascii="Arial" w:hAnsi="Arial" w:cs="Arial"/>
          </w:rPr>
          <w:delText>.</w:delText>
        </w:r>
      </w:del>
      <w:r w:rsidRPr="00C03495">
        <w:rPr>
          <w:rFonts w:ascii="Arial" w:hAnsi="Arial" w:cs="Arial"/>
        </w:rPr>
        <w:t xml:space="preserve"> 381</w:t>
      </w:r>
      <w:r w:rsidR="008B5152" w:rsidRPr="00C03495">
        <w:rPr>
          <w:rFonts w:ascii="Arial" w:hAnsi="Arial" w:cs="Arial"/>
        </w:rPr>
        <w:t xml:space="preserve"> da Lei 16.050/14, a </w:t>
      </w:r>
      <w:r w:rsidRPr="00C03495">
        <w:rPr>
          <w:rFonts w:ascii="Arial" w:hAnsi="Arial" w:cs="Arial"/>
        </w:rPr>
        <w:t xml:space="preserve">incorporação de novos lotes </w:t>
      </w:r>
      <w:r w:rsidR="00A80084" w:rsidRPr="00C03495">
        <w:rPr>
          <w:rFonts w:ascii="Arial" w:hAnsi="Arial" w:cs="Arial"/>
        </w:rPr>
        <w:t>n</w:t>
      </w:r>
      <w:r w:rsidRPr="00C03495">
        <w:rPr>
          <w:rFonts w:ascii="Arial" w:hAnsi="Arial" w:cs="Arial"/>
        </w:rPr>
        <w:t xml:space="preserve">o projeto </w:t>
      </w:r>
      <w:r w:rsidR="00A80084" w:rsidRPr="00C03495">
        <w:rPr>
          <w:rFonts w:ascii="Arial" w:hAnsi="Arial" w:cs="Arial"/>
        </w:rPr>
        <w:t xml:space="preserve">modificativo </w:t>
      </w:r>
      <w:r w:rsidRPr="00C03495">
        <w:rPr>
          <w:rFonts w:ascii="Arial" w:hAnsi="Arial" w:cs="Arial"/>
        </w:rPr>
        <w:t>poderá ser admitida desde que:</w:t>
      </w:r>
    </w:p>
    <w:p w14:paraId="5D4B2EA2" w14:textId="77777777" w:rsidR="000E4441" w:rsidRPr="00C03495" w:rsidRDefault="005B6526" w:rsidP="005B652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I. </w:t>
      </w:r>
      <w:r w:rsidR="000E4441" w:rsidRPr="00C03495">
        <w:rPr>
          <w:rFonts w:ascii="Arial" w:hAnsi="Arial" w:cs="Arial"/>
        </w:rPr>
        <w:t>para a área corre</w:t>
      </w:r>
      <w:r>
        <w:rPr>
          <w:rFonts w:ascii="Arial" w:hAnsi="Arial" w:cs="Arial"/>
        </w:rPr>
        <w:t>s</w:t>
      </w:r>
      <w:r w:rsidR="000E4441" w:rsidRPr="00C03495">
        <w:rPr>
          <w:rFonts w:ascii="Arial" w:hAnsi="Arial" w:cs="Arial"/>
        </w:rPr>
        <w:t xml:space="preserve">pondente ao acréscimo sejam aplicadas todas as disposições, índices e parâmetros estabelecidos na Lei 16.050/14, </w:t>
      </w:r>
    </w:p>
    <w:p w14:paraId="2848DEEF" w14:textId="26996607" w:rsidR="000E4441" w:rsidRPr="00C03495" w:rsidRDefault="005B6526" w:rsidP="005B6526">
      <w:pPr>
        <w:pStyle w:val="NormalWeb"/>
        <w:tabs>
          <w:tab w:val="left" w:pos="709"/>
        </w:tabs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II. </w:t>
      </w:r>
      <w:r w:rsidR="000E4441" w:rsidRPr="00C03495">
        <w:rPr>
          <w:rFonts w:ascii="Arial" w:hAnsi="Arial" w:cs="Arial"/>
        </w:rPr>
        <w:t xml:space="preserve">para área correspondente ao lote original do projeto aprovado, </w:t>
      </w:r>
      <w:r w:rsidR="007D5D02" w:rsidRPr="00C03495">
        <w:rPr>
          <w:rFonts w:ascii="Arial" w:hAnsi="Arial" w:cs="Arial"/>
        </w:rPr>
        <w:t>com</w:t>
      </w:r>
      <w:r w:rsidR="000E4441" w:rsidRPr="00C03495">
        <w:rPr>
          <w:rFonts w:ascii="Arial" w:hAnsi="Arial" w:cs="Arial"/>
        </w:rPr>
        <w:t xml:space="preserve"> alvará de execução expedido, sejam atendidas as exigências estabelecidas nos termos do inciso II do</w:t>
      </w:r>
      <w:r w:rsidR="00BC21C6" w:rsidRPr="00C03495">
        <w:rPr>
          <w:rFonts w:ascii="Arial" w:hAnsi="Arial" w:cs="Arial"/>
        </w:rPr>
        <w:t xml:space="preserve"> parágrafo único do </w:t>
      </w:r>
      <w:r w:rsidR="004A6587">
        <w:rPr>
          <w:rFonts w:ascii="Arial" w:hAnsi="Arial" w:cs="Arial"/>
        </w:rPr>
        <w:t xml:space="preserve"> art</w:t>
      </w:r>
      <w:ins w:id="137" w:author="Administrador" w:date="2015-03-25T11:56:00Z">
        <w:r w:rsidR="00870825">
          <w:rPr>
            <w:rFonts w:ascii="Arial" w:hAnsi="Arial" w:cs="Arial"/>
          </w:rPr>
          <w:t>igo</w:t>
        </w:r>
      </w:ins>
      <w:del w:id="138" w:author="Administrador" w:date="2015-03-25T11:56:00Z">
        <w:r w:rsidR="004A6587" w:rsidDel="00870825">
          <w:rPr>
            <w:rFonts w:ascii="Arial" w:hAnsi="Arial" w:cs="Arial"/>
          </w:rPr>
          <w:delText>.</w:delText>
        </w:r>
      </w:del>
      <w:r w:rsidR="000E4441" w:rsidRPr="00C03495">
        <w:rPr>
          <w:rFonts w:ascii="Arial" w:hAnsi="Arial" w:cs="Arial"/>
        </w:rPr>
        <w:t xml:space="preserve"> 380</w:t>
      </w:r>
      <w:r w:rsidR="00BC21C6" w:rsidRPr="00C03495">
        <w:rPr>
          <w:rFonts w:ascii="Arial" w:hAnsi="Arial" w:cs="Arial"/>
        </w:rPr>
        <w:t xml:space="preserve"> referentes às mudanças admitidas</w:t>
      </w:r>
      <w:r w:rsidR="000E4441" w:rsidRPr="00C03495">
        <w:rPr>
          <w:rFonts w:ascii="Arial" w:hAnsi="Arial" w:cs="Arial"/>
        </w:rPr>
        <w:t>.</w:t>
      </w:r>
    </w:p>
    <w:p w14:paraId="0E9D47C0" w14:textId="77777777" w:rsidR="007D5D02" w:rsidRPr="00C03495" w:rsidRDefault="007D5D02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2D64AD2" w14:textId="77777777" w:rsidR="00C63080" w:rsidRPr="00C03495" w:rsidRDefault="004B303F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Art</w:t>
      </w:r>
      <w:r w:rsidR="00B518DB" w:rsidRPr="00C03495">
        <w:rPr>
          <w:rFonts w:ascii="Arial" w:hAnsi="Arial" w:cs="Arial"/>
        </w:rPr>
        <w:t>.1</w:t>
      </w:r>
      <w:r w:rsidR="006C112F" w:rsidRPr="00C03495">
        <w:rPr>
          <w:rFonts w:ascii="Arial" w:hAnsi="Arial" w:cs="Arial"/>
        </w:rPr>
        <w:t>4</w:t>
      </w:r>
      <w:r w:rsidRPr="00C03495">
        <w:rPr>
          <w:rFonts w:ascii="Arial" w:hAnsi="Arial" w:cs="Arial"/>
        </w:rPr>
        <w:t>.</w:t>
      </w:r>
      <w:r w:rsidR="00C63080" w:rsidRPr="00C03495">
        <w:rPr>
          <w:rFonts w:ascii="Arial" w:hAnsi="Arial" w:cs="Arial"/>
        </w:rPr>
        <w:t xml:space="preserve"> </w:t>
      </w:r>
      <w:r w:rsidR="00091CE7" w:rsidRPr="00C03495">
        <w:rPr>
          <w:rFonts w:ascii="Arial" w:hAnsi="Arial" w:cs="Arial"/>
        </w:rPr>
        <w:t>Para fins de aplicação do disposto no Quadro 2</w:t>
      </w:r>
      <w:r w:rsidR="003B736F" w:rsidRPr="00C03495">
        <w:rPr>
          <w:rFonts w:ascii="Arial" w:hAnsi="Arial" w:cs="Arial"/>
        </w:rPr>
        <w:t xml:space="preserve"> da Lei nº 16.050/</w:t>
      </w:r>
      <w:r w:rsidR="00A9504F" w:rsidRPr="00C03495">
        <w:rPr>
          <w:rFonts w:ascii="Arial" w:hAnsi="Arial" w:cs="Arial"/>
        </w:rPr>
        <w:t>20</w:t>
      </w:r>
      <w:r w:rsidR="003B736F" w:rsidRPr="00C03495">
        <w:rPr>
          <w:rFonts w:ascii="Arial" w:hAnsi="Arial" w:cs="Arial"/>
        </w:rPr>
        <w:t>14</w:t>
      </w:r>
      <w:r w:rsidR="005A6690" w:rsidRPr="00C03495">
        <w:rPr>
          <w:rFonts w:ascii="Arial" w:hAnsi="Arial" w:cs="Arial"/>
        </w:rPr>
        <w:t xml:space="preserve"> </w:t>
      </w:r>
      <w:r w:rsidR="00091CE7" w:rsidRPr="00C03495">
        <w:rPr>
          <w:rFonts w:ascii="Arial" w:hAnsi="Arial" w:cs="Arial"/>
        </w:rPr>
        <w:t>referente às características de aproveitamento construtivo das á</w:t>
      </w:r>
      <w:r w:rsidR="00B9632D" w:rsidRPr="00C03495">
        <w:rPr>
          <w:rFonts w:ascii="Arial" w:hAnsi="Arial" w:cs="Arial"/>
        </w:rPr>
        <w:t>reas de influê</w:t>
      </w:r>
      <w:r w:rsidR="00091CE7" w:rsidRPr="00C03495">
        <w:rPr>
          <w:rFonts w:ascii="Arial" w:hAnsi="Arial" w:cs="Arial"/>
        </w:rPr>
        <w:t>ncia dos Eixos de Estruturação da Transformação Urbana</w:t>
      </w:r>
      <w:r w:rsidR="00B9632D" w:rsidRPr="00C03495">
        <w:rPr>
          <w:rFonts w:ascii="Arial" w:hAnsi="Arial" w:cs="Arial"/>
        </w:rPr>
        <w:t xml:space="preserve">, </w:t>
      </w:r>
      <w:r w:rsidR="003B736F" w:rsidRPr="00C03495">
        <w:rPr>
          <w:rFonts w:ascii="Arial" w:hAnsi="Arial" w:cs="Arial"/>
        </w:rPr>
        <w:t xml:space="preserve">são consideradas modalidades de </w:t>
      </w:r>
      <w:r w:rsidR="00FD234E" w:rsidRPr="00C03495">
        <w:rPr>
          <w:rFonts w:ascii="Arial" w:hAnsi="Arial" w:cs="Arial"/>
        </w:rPr>
        <w:t>novos parcelamentos</w:t>
      </w:r>
      <w:r w:rsidR="003B736F" w:rsidRPr="00C03495">
        <w:rPr>
          <w:rFonts w:ascii="Arial" w:hAnsi="Arial" w:cs="Arial"/>
        </w:rPr>
        <w:t>:</w:t>
      </w:r>
    </w:p>
    <w:p w14:paraId="32012B5D" w14:textId="77777777" w:rsidR="003B736F" w:rsidRPr="00C03495" w:rsidRDefault="005B6526" w:rsidP="005B652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I. </w:t>
      </w:r>
      <w:r w:rsidR="003B736F" w:rsidRPr="00C03495">
        <w:rPr>
          <w:rFonts w:ascii="Arial" w:hAnsi="Arial" w:cs="Arial"/>
        </w:rPr>
        <w:t>loteamento</w:t>
      </w:r>
    </w:p>
    <w:p w14:paraId="71E956CA" w14:textId="77777777" w:rsidR="003B736F" w:rsidRPr="00C03495" w:rsidRDefault="005B6526" w:rsidP="005B652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II. </w:t>
      </w:r>
      <w:r w:rsidR="003B736F" w:rsidRPr="00C03495">
        <w:rPr>
          <w:rFonts w:ascii="Arial" w:hAnsi="Arial" w:cs="Arial"/>
        </w:rPr>
        <w:t>desmembramento</w:t>
      </w:r>
    </w:p>
    <w:p w14:paraId="1FB37294" w14:textId="77777777" w:rsidR="007D5D02" w:rsidRPr="00C03495" w:rsidRDefault="007D5D02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trike/>
        </w:rPr>
      </w:pPr>
    </w:p>
    <w:p w14:paraId="423F6085" w14:textId="77777777" w:rsidR="008D403B" w:rsidRPr="00C03495" w:rsidRDefault="00AE4EA4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 xml:space="preserve">Art. </w:t>
      </w:r>
      <w:r w:rsidR="004B303F" w:rsidRPr="00C03495">
        <w:rPr>
          <w:rFonts w:ascii="Arial" w:hAnsi="Arial" w:cs="Arial"/>
        </w:rPr>
        <w:t>1</w:t>
      </w:r>
      <w:r w:rsidR="006C112F" w:rsidRPr="00C03495">
        <w:rPr>
          <w:rFonts w:ascii="Arial" w:hAnsi="Arial" w:cs="Arial"/>
        </w:rPr>
        <w:t>5</w:t>
      </w:r>
      <w:r w:rsidR="00CF3E4E" w:rsidRPr="00C03495">
        <w:rPr>
          <w:rFonts w:ascii="Arial" w:hAnsi="Arial" w:cs="Arial"/>
        </w:rPr>
        <w:t xml:space="preserve">. </w:t>
      </w:r>
      <w:r w:rsidRPr="00C03495">
        <w:rPr>
          <w:rFonts w:ascii="Arial" w:hAnsi="Arial" w:cs="Arial"/>
        </w:rPr>
        <w:t xml:space="preserve">O fator </w:t>
      </w:r>
      <w:r w:rsidR="008D403B" w:rsidRPr="00C03495">
        <w:rPr>
          <w:rFonts w:ascii="Arial" w:hAnsi="Arial" w:cs="Arial"/>
        </w:rPr>
        <w:t xml:space="preserve">de interesse </w:t>
      </w:r>
      <w:r w:rsidR="00AD0B8E" w:rsidRPr="00C03495">
        <w:rPr>
          <w:rFonts w:ascii="Arial" w:hAnsi="Arial" w:cs="Arial"/>
        </w:rPr>
        <w:t>social definido no Q</w:t>
      </w:r>
      <w:r w:rsidRPr="00C03495">
        <w:rPr>
          <w:rFonts w:ascii="Arial" w:hAnsi="Arial" w:cs="Arial"/>
        </w:rPr>
        <w:t>uadro 5 da Lei 16.050/14 deve</w:t>
      </w:r>
      <w:r w:rsidR="008D403B" w:rsidRPr="00C03495">
        <w:rPr>
          <w:rFonts w:ascii="Arial" w:hAnsi="Arial" w:cs="Arial"/>
        </w:rPr>
        <w:t>rá</w:t>
      </w:r>
      <w:r w:rsidRPr="00C03495">
        <w:rPr>
          <w:rFonts w:ascii="Arial" w:hAnsi="Arial" w:cs="Arial"/>
        </w:rPr>
        <w:t xml:space="preserve"> ser aplicado sobre a área computável</w:t>
      </w:r>
      <w:r w:rsidR="00BC21C6" w:rsidRPr="00C03495">
        <w:rPr>
          <w:rFonts w:ascii="Arial" w:hAnsi="Arial" w:cs="Arial"/>
        </w:rPr>
        <w:t xml:space="preserve"> total</w:t>
      </w:r>
      <w:r w:rsidRPr="00C03495">
        <w:rPr>
          <w:rFonts w:ascii="Arial" w:hAnsi="Arial" w:cs="Arial"/>
        </w:rPr>
        <w:t xml:space="preserve"> </w:t>
      </w:r>
      <w:r w:rsidR="008D403B" w:rsidRPr="00C03495">
        <w:rPr>
          <w:rFonts w:ascii="Arial" w:hAnsi="Arial" w:cs="Arial"/>
        </w:rPr>
        <w:t>do empreendimento.</w:t>
      </w:r>
    </w:p>
    <w:p w14:paraId="04CF9C04" w14:textId="77777777" w:rsidR="00EB182B" w:rsidRPr="00C03495" w:rsidRDefault="00EB182B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466B678" w14:textId="2C07CCE0" w:rsidR="00AF5070" w:rsidRPr="00C03495" w:rsidRDefault="00FF3D17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§</w:t>
      </w:r>
      <w:r w:rsidR="00CF3E4E" w:rsidRPr="00C03495">
        <w:rPr>
          <w:rFonts w:ascii="Arial" w:hAnsi="Arial" w:cs="Arial"/>
        </w:rPr>
        <w:t>1º</w:t>
      </w:r>
      <w:r w:rsidR="008D403B" w:rsidRPr="00C03495">
        <w:rPr>
          <w:rFonts w:ascii="Arial" w:hAnsi="Arial" w:cs="Arial"/>
        </w:rPr>
        <w:t>. No caso de empreendimentos com diferentes tipologias incentivadas, deverá ser estabelecido um quadro de áreas computáveis para cada tipologia incentivada</w:t>
      </w:r>
      <w:r w:rsidR="008439CD" w:rsidRPr="00C03495">
        <w:rPr>
          <w:rFonts w:ascii="Arial" w:hAnsi="Arial" w:cs="Arial"/>
        </w:rPr>
        <w:t xml:space="preserve">, sobre o qual incidirá o </w:t>
      </w:r>
      <w:del w:id="139" w:author="Administrador" w:date="2015-03-25T11:58:00Z">
        <w:r w:rsidR="008439CD" w:rsidRPr="00C03495" w:rsidDel="00870825">
          <w:rPr>
            <w:rFonts w:ascii="Arial" w:hAnsi="Arial" w:cs="Arial"/>
          </w:rPr>
          <w:delText xml:space="preserve">Fator </w:delText>
        </w:r>
      </w:del>
      <w:ins w:id="140" w:author="Administrador" w:date="2015-03-25T11:58:00Z">
        <w:r w:rsidR="00870825">
          <w:rPr>
            <w:rFonts w:ascii="Arial" w:hAnsi="Arial" w:cs="Arial"/>
          </w:rPr>
          <w:t>f</w:t>
        </w:r>
        <w:r w:rsidR="00870825" w:rsidRPr="00C03495">
          <w:rPr>
            <w:rFonts w:ascii="Arial" w:hAnsi="Arial" w:cs="Arial"/>
          </w:rPr>
          <w:t xml:space="preserve">ator </w:t>
        </w:r>
      </w:ins>
      <w:r w:rsidR="008439CD" w:rsidRPr="00C03495">
        <w:rPr>
          <w:rFonts w:ascii="Arial" w:hAnsi="Arial" w:cs="Arial"/>
        </w:rPr>
        <w:t>de interesse social</w:t>
      </w:r>
      <w:r w:rsidR="008D403B" w:rsidRPr="00C03495">
        <w:rPr>
          <w:rFonts w:ascii="Arial" w:hAnsi="Arial" w:cs="Arial"/>
        </w:rPr>
        <w:t>.</w:t>
      </w:r>
    </w:p>
    <w:p w14:paraId="2BA10931" w14:textId="77777777" w:rsidR="00EB182B" w:rsidRPr="00C03495" w:rsidRDefault="00EB182B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372DF81" w14:textId="77777777" w:rsidR="0023556A" w:rsidRPr="00C03495" w:rsidRDefault="00FF3D17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§</w:t>
      </w:r>
      <w:r w:rsidR="00CF3E4E" w:rsidRPr="00C03495">
        <w:rPr>
          <w:rFonts w:ascii="Arial" w:hAnsi="Arial" w:cs="Arial"/>
        </w:rPr>
        <w:t>2º</w:t>
      </w:r>
      <w:r w:rsidR="008439CD" w:rsidRPr="00C03495">
        <w:rPr>
          <w:rFonts w:ascii="Arial" w:hAnsi="Arial" w:cs="Arial"/>
        </w:rPr>
        <w:t xml:space="preserve">. </w:t>
      </w:r>
      <w:r w:rsidR="00A92856" w:rsidRPr="00C03495">
        <w:rPr>
          <w:rFonts w:ascii="Arial" w:hAnsi="Arial" w:cs="Arial"/>
        </w:rPr>
        <w:t xml:space="preserve">As </w:t>
      </w:r>
      <w:r w:rsidR="008439CD" w:rsidRPr="00C03495">
        <w:rPr>
          <w:rFonts w:ascii="Arial" w:hAnsi="Arial" w:cs="Arial"/>
        </w:rPr>
        <w:t>áreas comuns computáveis</w:t>
      </w:r>
      <w:r w:rsidR="00A92856" w:rsidRPr="00C03495">
        <w:rPr>
          <w:rFonts w:ascii="Arial" w:hAnsi="Arial" w:cs="Arial"/>
        </w:rPr>
        <w:t xml:space="preserve"> serão consideradas proporcionalmente as áreas </w:t>
      </w:r>
      <w:r w:rsidR="00CF3E4E" w:rsidRPr="00C03495">
        <w:rPr>
          <w:rFonts w:ascii="Arial" w:hAnsi="Arial" w:cs="Arial"/>
        </w:rPr>
        <w:t>computáveis</w:t>
      </w:r>
      <w:r w:rsidR="00A92856" w:rsidRPr="00C03495">
        <w:rPr>
          <w:rFonts w:ascii="Arial" w:hAnsi="Arial" w:cs="Arial"/>
        </w:rPr>
        <w:t xml:space="preserve"> totais.</w:t>
      </w:r>
    </w:p>
    <w:p w14:paraId="28F51D66" w14:textId="77777777" w:rsidR="005B6526" w:rsidRDefault="005B6526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5E759B1C" w14:textId="424B7D40" w:rsidR="00835402" w:rsidRPr="00C03495" w:rsidRDefault="00835402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Art. 1</w:t>
      </w:r>
      <w:r w:rsidR="006C112F" w:rsidRPr="00C03495">
        <w:rPr>
          <w:rFonts w:ascii="Arial" w:hAnsi="Arial" w:cs="Arial"/>
        </w:rPr>
        <w:t>6</w:t>
      </w:r>
      <w:r w:rsidRPr="00C03495">
        <w:rPr>
          <w:rFonts w:ascii="Arial" w:hAnsi="Arial" w:cs="Arial"/>
        </w:rPr>
        <w:t xml:space="preserve">.  No caso de manifestação formal do interessado, a qualquer tempo, optando pela análise integral nos termos da Lei 16.050/14 em processos em andamento </w:t>
      </w:r>
      <w:r w:rsidRPr="00EA19FC">
        <w:rPr>
          <w:rFonts w:ascii="Arial" w:hAnsi="Arial"/>
        </w:rPr>
        <w:t>sem despacho decisório</w:t>
      </w:r>
      <w:r w:rsidR="004A6587">
        <w:rPr>
          <w:rFonts w:ascii="Arial" w:hAnsi="Arial" w:cs="Arial"/>
        </w:rPr>
        <w:t>, conforme previsto no art</w:t>
      </w:r>
      <w:ins w:id="141" w:author="Administrador" w:date="2015-03-25T11:58:00Z">
        <w:r w:rsidR="00870825">
          <w:rPr>
            <w:rFonts w:ascii="Arial" w:hAnsi="Arial" w:cs="Arial"/>
          </w:rPr>
          <w:t>igo</w:t>
        </w:r>
      </w:ins>
      <w:del w:id="142" w:author="Administrador" w:date="2015-03-25T11:58:00Z">
        <w:r w:rsidR="004A6587" w:rsidDel="00870825">
          <w:rPr>
            <w:rFonts w:ascii="Arial" w:hAnsi="Arial" w:cs="Arial"/>
          </w:rPr>
          <w:delText>.</w:delText>
        </w:r>
      </w:del>
      <w:r w:rsidRPr="00C03495">
        <w:rPr>
          <w:rFonts w:ascii="Arial" w:hAnsi="Arial" w:cs="Arial"/>
        </w:rPr>
        <w:t xml:space="preserve"> 380 dessa Lei</w:t>
      </w:r>
      <w:r w:rsidR="007D5D02" w:rsidRPr="00C03495">
        <w:rPr>
          <w:rFonts w:ascii="Arial" w:hAnsi="Arial" w:cs="Arial"/>
        </w:rPr>
        <w:t xml:space="preserve"> serão adotados os seguintes procedimentos</w:t>
      </w:r>
      <w:r w:rsidRPr="00C03495">
        <w:rPr>
          <w:rFonts w:ascii="Arial" w:hAnsi="Arial" w:cs="Arial"/>
        </w:rPr>
        <w:t>:</w:t>
      </w:r>
    </w:p>
    <w:p w14:paraId="60CC5ED5" w14:textId="77777777" w:rsidR="00835402" w:rsidRPr="00C03495" w:rsidRDefault="005B6526" w:rsidP="005B652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I. </w:t>
      </w:r>
      <w:r w:rsidR="00835402" w:rsidRPr="00C03495">
        <w:rPr>
          <w:rFonts w:ascii="Arial" w:hAnsi="Arial" w:cs="Arial"/>
        </w:rPr>
        <w:t>Se houver alteração de projeto, esta poderá ser efetuada no mesmo processo administrativo, por economia processual, desde que sejam devidamente pagas as taxas e emolumentos cabíveis;</w:t>
      </w:r>
    </w:p>
    <w:p w14:paraId="1B5EED2B" w14:textId="77777777" w:rsidR="00835402" w:rsidRPr="00C03495" w:rsidRDefault="005B6526" w:rsidP="005B652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II. </w:t>
      </w:r>
      <w:r w:rsidR="007D5D02" w:rsidRPr="00C03495">
        <w:rPr>
          <w:rFonts w:ascii="Arial" w:hAnsi="Arial" w:cs="Arial"/>
        </w:rPr>
        <w:t>No caso de pagamento</w:t>
      </w:r>
      <w:r w:rsidR="00835402" w:rsidRPr="00C03495">
        <w:rPr>
          <w:rFonts w:ascii="Arial" w:hAnsi="Arial" w:cs="Arial"/>
        </w:rPr>
        <w:t xml:space="preserve"> de outorga onerosa já </w:t>
      </w:r>
      <w:r>
        <w:rPr>
          <w:rFonts w:ascii="Arial" w:hAnsi="Arial" w:cs="Arial"/>
        </w:rPr>
        <w:t xml:space="preserve">ter sido </w:t>
      </w:r>
      <w:r w:rsidR="00835402" w:rsidRPr="00C03495">
        <w:rPr>
          <w:rFonts w:ascii="Arial" w:hAnsi="Arial" w:cs="Arial"/>
        </w:rPr>
        <w:t>efet</w:t>
      </w:r>
      <w:r w:rsidR="007D5D02" w:rsidRPr="00C03495">
        <w:rPr>
          <w:rFonts w:ascii="Arial" w:hAnsi="Arial" w:cs="Arial"/>
        </w:rPr>
        <w:t>iva</w:t>
      </w:r>
      <w:r w:rsidR="00835402" w:rsidRPr="00C03495">
        <w:rPr>
          <w:rFonts w:ascii="Arial" w:hAnsi="Arial" w:cs="Arial"/>
        </w:rPr>
        <w:t xml:space="preserve">do, o cálculo da contrapartida financeira deverá ser efetuado nos termos do que estabelece a Lei 16.050/14 para a totalidade da área computável do empreendimento, </w:t>
      </w:r>
      <w:r w:rsidR="00BC21C6" w:rsidRPr="00C03495">
        <w:rPr>
          <w:rFonts w:ascii="Arial" w:hAnsi="Arial" w:cs="Arial"/>
        </w:rPr>
        <w:t xml:space="preserve">podendo ser </w:t>
      </w:r>
      <w:r w:rsidR="00835402" w:rsidRPr="00C03495">
        <w:rPr>
          <w:rFonts w:ascii="Arial" w:hAnsi="Arial" w:cs="Arial"/>
        </w:rPr>
        <w:t>descontado o valor comprovadamente já pago à municipalidade pelo interessado.</w:t>
      </w:r>
    </w:p>
    <w:p w14:paraId="23BD51A8" w14:textId="77777777" w:rsidR="007D5D02" w:rsidRPr="00C03495" w:rsidRDefault="007D5D02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30F25500" w14:textId="77777777" w:rsidR="00AF5070" w:rsidRPr="00C03495" w:rsidRDefault="00CF3E4E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Art. 1</w:t>
      </w:r>
      <w:r w:rsidR="006C112F" w:rsidRPr="00C03495">
        <w:rPr>
          <w:rFonts w:ascii="Arial" w:hAnsi="Arial" w:cs="Arial"/>
        </w:rPr>
        <w:t>7</w:t>
      </w:r>
      <w:r w:rsidR="00AF5070" w:rsidRPr="00C03495">
        <w:rPr>
          <w:rFonts w:ascii="Arial" w:hAnsi="Arial" w:cs="Arial"/>
        </w:rPr>
        <w:t>. Este decreto entrará em vigor na data de sua publicação.</w:t>
      </w:r>
    </w:p>
    <w:p w14:paraId="5BB3B8F7" w14:textId="77777777" w:rsidR="00835402" w:rsidRPr="00C03495" w:rsidRDefault="00835402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8CBBF03" w14:textId="514C477E" w:rsidR="00AF5070" w:rsidRPr="00C03495" w:rsidRDefault="00AF5070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 xml:space="preserve">PREFEITURA DO MUNICÍPIO DE SÃO PAULO, aos ..... de </w:t>
      </w:r>
      <w:r w:rsidR="00EB182B">
        <w:rPr>
          <w:rFonts w:ascii="Arial" w:hAnsi="Arial" w:cs="Arial"/>
        </w:rPr>
        <w:t>março</w:t>
      </w:r>
      <w:r w:rsidR="00832192" w:rsidRPr="00C03495">
        <w:rPr>
          <w:rFonts w:ascii="Arial" w:hAnsi="Arial" w:cs="Arial"/>
        </w:rPr>
        <w:t xml:space="preserve"> de 2015</w:t>
      </w:r>
      <w:r w:rsidRPr="00C03495">
        <w:rPr>
          <w:rFonts w:ascii="Arial" w:hAnsi="Arial" w:cs="Arial"/>
        </w:rPr>
        <w:t>, 461º da fundação de São Paulo.</w:t>
      </w:r>
    </w:p>
    <w:p w14:paraId="5B6BA36A" w14:textId="77777777" w:rsidR="00835402" w:rsidRPr="00C03495" w:rsidRDefault="00835402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B6904BB" w14:textId="77777777" w:rsidR="00AF5070" w:rsidRPr="00C03495" w:rsidRDefault="00AF5070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FERNANDO HADDAD, PREFEITO</w:t>
      </w:r>
    </w:p>
    <w:p w14:paraId="16E75101" w14:textId="77777777" w:rsidR="00AF5070" w:rsidRPr="00C03495" w:rsidRDefault="00AF5070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FERNANDO DE MELLO FRANCO, Secretário Municipal de Desenvolvimento Urbano</w:t>
      </w:r>
    </w:p>
    <w:p w14:paraId="431B4963" w14:textId="77777777" w:rsidR="007D5D02" w:rsidRPr="00C03495" w:rsidRDefault="007D5D02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PAULA MARIA MOTTA LARA, Secretária Municipal de Licenciamento</w:t>
      </w:r>
    </w:p>
    <w:p w14:paraId="08DB3362" w14:textId="77777777" w:rsidR="00AF5070" w:rsidRPr="00C03495" w:rsidRDefault="00AF5070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03495">
        <w:rPr>
          <w:rFonts w:ascii="Arial" w:hAnsi="Arial" w:cs="Arial"/>
        </w:rPr>
        <w:t>FRANCISCO MACENA DA SILVA, Secretário do Governo Municipal</w:t>
      </w:r>
    </w:p>
    <w:p w14:paraId="5C4EF6F7" w14:textId="77777777" w:rsidR="00835402" w:rsidRPr="00C03495" w:rsidRDefault="00835402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5C653CB1" w14:textId="569E613F" w:rsidR="00651BEF" w:rsidRPr="00C03495" w:rsidRDefault="00AF5070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bookmarkStart w:id="143" w:name="_GoBack"/>
      <w:bookmarkEnd w:id="143"/>
      <w:r w:rsidRPr="00C03495">
        <w:rPr>
          <w:rFonts w:ascii="Arial" w:hAnsi="Arial" w:cs="Arial"/>
        </w:rPr>
        <w:t xml:space="preserve">Publicado na Secretaria do Governo Municipal, em .... de </w:t>
      </w:r>
      <w:r w:rsidR="00EB182B">
        <w:rPr>
          <w:rFonts w:ascii="Arial" w:hAnsi="Arial" w:cs="Arial"/>
        </w:rPr>
        <w:t>març</w:t>
      </w:r>
      <w:r w:rsidR="00EB182B" w:rsidRPr="00C03495">
        <w:rPr>
          <w:rFonts w:ascii="Arial" w:hAnsi="Arial" w:cs="Arial"/>
        </w:rPr>
        <w:t>o</w:t>
      </w:r>
      <w:r w:rsidR="00654950" w:rsidRPr="00C03495">
        <w:rPr>
          <w:rFonts w:ascii="Arial" w:hAnsi="Arial" w:cs="Arial"/>
        </w:rPr>
        <w:t xml:space="preserve"> </w:t>
      </w:r>
      <w:r w:rsidRPr="00C03495">
        <w:rPr>
          <w:rFonts w:ascii="Arial" w:hAnsi="Arial" w:cs="Arial"/>
        </w:rPr>
        <w:t>de 201</w:t>
      </w:r>
      <w:r w:rsidR="00654950" w:rsidRPr="00C03495">
        <w:rPr>
          <w:rFonts w:ascii="Arial" w:hAnsi="Arial" w:cs="Arial"/>
        </w:rPr>
        <w:t>5</w:t>
      </w:r>
      <w:r w:rsidRPr="00C03495">
        <w:rPr>
          <w:rFonts w:ascii="Arial" w:hAnsi="Arial" w:cs="Arial"/>
        </w:rPr>
        <w:t>.</w:t>
      </w:r>
    </w:p>
    <w:p w14:paraId="32D63FC6" w14:textId="77777777" w:rsidR="008150CB" w:rsidRPr="00C03495" w:rsidRDefault="008150CB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605950DD" w14:textId="77777777" w:rsidR="008150CB" w:rsidRPr="00C03495" w:rsidRDefault="008150CB" w:rsidP="00C0349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sectPr w:rsidR="008150CB" w:rsidRPr="00C03495" w:rsidSect="004B3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5" w:author="." w:date="2015-03-24T11:35:00Z" w:initials=";;">
    <w:p w14:paraId="2E2322C3" w14:textId="68D2853F" w:rsidR="00EA19FC" w:rsidRDefault="00EA19FC">
      <w:pPr>
        <w:pStyle w:val="Textodecomentrio"/>
      </w:pPr>
      <w:r>
        <w:rPr>
          <w:rStyle w:val="Refdecomentrio"/>
        </w:rPr>
        <w:annotationRef/>
      </w:r>
      <w:r>
        <w:t>APENAS INVERSÃO DE ORDEM PARA FICAR MAIS CLARO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2322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D8844" w14:textId="77777777" w:rsidR="00F04CBF" w:rsidRDefault="00F04CBF" w:rsidP="00994998">
      <w:r>
        <w:separator/>
      </w:r>
    </w:p>
  </w:endnote>
  <w:endnote w:type="continuationSeparator" w:id="0">
    <w:p w14:paraId="4B5674C2" w14:textId="77777777" w:rsidR="00F04CBF" w:rsidRDefault="00F04CBF" w:rsidP="00994998">
      <w:r>
        <w:continuationSeparator/>
      </w:r>
    </w:p>
  </w:endnote>
  <w:endnote w:type="continuationNotice" w:id="1">
    <w:p w14:paraId="3A145743" w14:textId="77777777" w:rsidR="00F04CBF" w:rsidRDefault="00F04C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A1379" w14:textId="77777777" w:rsidR="00F04CBF" w:rsidRDefault="00F04CBF" w:rsidP="00994998">
      <w:r>
        <w:separator/>
      </w:r>
    </w:p>
  </w:footnote>
  <w:footnote w:type="continuationSeparator" w:id="0">
    <w:p w14:paraId="1DF5C95E" w14:textId="77777777" w:rsidR="00F04CBF" w:rsidRDefault="00F04CBF" w:rsidP="00994998">
      <w:r>
        <w:continuationSeparator/>
      </w:r>
    </w:p>
  </w:footnote>
  <w:footnote w:type="continuationNotice" w:id="1">
    <w:p w14:paraId="612C7540" w14:textId="77777777" w:rsidR="00F04CBF" w:rsidRDefault="00F04CB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6C33"/>
    <w:multiLevelType w:val="hybridMultilevel"/>
    <w:tmpl w:val="1FCAF684"/>
    <w:lvl w:ilvl="0" w:tplc="559844A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D65300"/>
    <w:multiLevelType w:val="hybridMultilevel"/>
    <w:tmpl w:val="2FC621CE"/>
    <w:lvl w:ilvl="0" w:tplc="84AC3896">
      <w:start w:val="1"/>
      <w:numFmt w:val="upperRoman"/>
      <w:lvlText w:val="%1."/>
      <w:lvlJc w:val="left"/>
      <w:pPr>
        <w:ind w:left="1800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811288"/>
    <w:multiLevelType w:val="hybridMultilevel"/>
    <w:tmpl w:val="6FA8DF7C"/>
    <w:lvl w:ilvl="0" w:tplc="59989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56B63"/>
    <w:multiLevelType w:val="hybridMultilevel"/>
    <w:tmpl w:val="2F80BBFA"/>
    <w:lvl w:ilvl="0" w:tplc="769222AA">
      <w:start w:val="1"/>
      <w:numFmt w:val="upperRoman"/>
      <w:lvlText w:val="%1."/>
      <w:lvlJc w:val="left"/>
      <w:pPr>
        <w:ind w:left="13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4">
    <w:nsid w:val="328B35B3"/>
    <w:multiLevelType w:val="hybridMultilevel"/>
    <w:tmpl w:val="AC887D00"/>
    <w:lvl w:ilvl="0" w:tplc="359E5A9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A0B7457"/>
    <w:multiLevelType w:val="hybridMultilevel"/>
    <w:tmpl w:val="076ACCD2"/>
    <w:lvl w:ilvl="0" w:tplc="977E413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D7F739D"/>
    <w:multiLevelType w:val="hybridMultilevel"/>
    <w:tmpl w:val="BD0AA35A"/>
    <w:lvl w:ilvl="0" w:tplc="689A4E3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3352E0"/>
    <w:multiLevelType w:val="hybridMultilevel"/>
    <w:tmpl w:val="B908DF38"/>
    <w:lvl w:ilvl="0" w:tplc="31C0DC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A1376"/>
    <w:multiLevelType w:val="hybridMultilevel"/>
    <w:tmpl w:val="E0E07BC6"/>
    <w:lvl w:ilvl="0" w:tplc="A02ADE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3DA6F35"/>
    <w:multiLevelType w:val="hybridMultilevel"/>
    <w:tmpl w:val="2D020D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1562AC"/>
    <w:multiLevelType w:val="hybridMultilevel"/>
    <w:tmpl w:val="882450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13D4B"/>
    <w:multiLevelType w:val="hybridMultilevel"/>
    <w:tmpl w:val="1FCAF684"/>
    <w:lvl w:ilvl="0" w:tplc="559844A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810F4E"/>
    <w:multiLevelType w:val="hybridMultilevel"/>
    <w:tmpl w:val="F106215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B0686A"/>
    <w:multiLevelType w:val="hybridMultilevel"/>
    <w:tmpl w:val="076ACCD2"/>
    <w:lvl w:ilvl="0" w:tplc="977E413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13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70"/>
    <w:rsid w:val="00001CCF"/>
    <w:rsid w:val="00004F23"/>
    <w:rsid w:val="00012C31"/>
    <w:rsid w:val="00015020"/>
    <w:rsid w:val="0002552B"/>
    <w:rsid w:val="00026930"/>
    <w:rsid w:val="00030CED"/>
    <w:rsid w:val="00034091"/>
    <w:rsid w:val="00045B82"/>
    <w:rsid w:val="000616E1"/>
    <w:rsid w:val="00073F2D"/>
    <w:rsid w:val="00080388"/>
    <w:rsid w:val="00090C6A"/>
    <w:rsid w:val="00091CE7"/>
    <w:rsid w:val="0009232B"/>
    <w:rsid w:val="0009352D"/>
    <w:rsid w:val="000A5504"/>
    <w:rsid w:val="000C0F76"/>
    <w:rsid w:val="000D68AF"/>
    <w:rsid w:val="000E2C4C"/>
    <w:rsid w:val="000E4441"/>
    <w:rsid w:val="001047A4"/>
    <w:rsid w:val="00105643"/>
    <w:rsid w:val="001152B5"/>
    <w:rsid w:val="00122F70"/>
    <w:rsid w:val="00140298"/>
    <w:rsid w:val="00157DB4"/>
    <w:rsid w:val="0016395B"/>
    <w:rsid w:val="00172965"/>
    <w:rsid w:val="00181DAB"/>
    <w:rsid w:val="001845CC"/>
    <w:rsid w:val="00196181"/>
    <w:rsid w:val="00196CD0"/>
    <w:rsid w:val="00197758"/>
    <w:rsid w:val="001A25D2"/>
    <w:rsid w:val="001B708F"/>
    <w:rsid w:val="001C0886"/>
    <w:rsid w:val="001C091F"/>
    <w:rsid w:val="001E17FE"/>
    <w:rsid w:val="001E2533"/>
    <w:rsid w:val="001E6F31"/>
    <w:rsid w:val="001F09CA"/>
    <w:rsid w:val="001F40BA"/>
    <w:rsid w:val="001F565E"/>
    <w:rsid w:val="001F78D5"/>
    <w:rsid w:val="0020240D"/>
    <w:rsid w:val="002067BE"/>
    <w:rsid w:val="002243F9"/>
    <w:rsid w:val="002259AF"/>
    <w:rsid w:val="00227790"/>
    <w:rsid w:val="0023556A"/>
    <w:rsid w:val="002439FB"/>
    <w:rsid w:val="0026519A"/>
    <w:rsid w:val="00286B30"/>
    <w:rsid w:val="0029514E"/>
    <w:rsid w:val="00295E34"/>
    <w:rsid w:val="002A7896"/>
    <w:rsid w:val="002B3ABD"/>
    <w:rsid w:val="002B703F"/>
    <w:rsid w:val="002C703A"/>
    <w:rsid w:val="002C7F7C"/>
    <w:rsid w:val="00304394"/>
    <w:rsid w:val="00312E2C"/>
    <w:rsid w:val="00316251"/>
    <w:rsid w:val="003206AB"/>
    <w:rsid w:val="00322E4F"/>
    <w:rsid w:val="00325458"/>
    <w:rsid w:val="00332100"/>
    <w:rsid w:val="003353CE"/>
    <w:rsid w:val="00364058"/>
    <w:rsid w:val="00373150"/>
    <w:rsid w:val="003764FB"/>
    <w:rsid w:val="003850A4"/>
    <w:rsid w:val="00386633"/>
    <w:rsid w:val="00387EDD"/>
    <w:rsid w:val="003A4B6B"/>
    <w:rsid w:val="003A5DE9"/>
    <w:rsid w:val="003B61BC"/>
    <w:rsid w:val="003B736F"/>
    <w:rsid w:val="003D4819"/>
    <w:rsid w:val="003F7E60"/>
    <w:rsid w:val="00414EB0"/>
    <w:rsid w:val="004440BB"/>
    <w:rsid w:val="00453B85"/>
    <w:rsid w:val="004540F4"/>
    <w:rsid w:val="00457942"/>
    <w:rsid w:val="0046767D"/>
    <w:rsid w:val="004829D8"/>
    <w:rsid w:val="00487DEF"/>
    <w:rsid w:val="004A6587"/>
    <w:rsid w:val="004A770B"/>
    <w:rsid w:val="004B303F"/>
    <w:rsid w:val="004B3BF3"/>
    <w:rsid w:val="004B77B5"/>
    <w:rsid w:val="004C30F1"/>
    <w:rsid w:val="004D1B55"/>
    <w:rsid w:val="004D2348"/>
    <w:rsid w:val="004D3CCC"/>
    <w:rsid w:val="004D43AE"/>
    <w:rsid w:val="004D7505"/>
    <w:rsid w:val="004E172F"/>
    <w:rsid w:val="004E3CE4"/>
    <w:rsid w:val="004F0C6B"/>
    <w:rsid w:val="00505622"/>
    <w:rsid w:val="00543CED"/>
    <w:rsid w:val="00545469"/>
    <w:rsid w:val="00560F82"/>
    <w:rsid w:val="00564DE6"/>
    <w:rsid w:val="00574023"/>
    <w:rsid w:val="0057471E"/>
    <w:rsid w:val="00581BB5"/>
    <w:rsid w:val="005859A3"/>
    <w:rsid w:val="00587E5B"/>
    <w:rsid w:val="00590D26"/>
    <w:rsid w:val="00591DB8"/>
    <w:rsid w:val="00594064"/>
    <w:rsid w:val="00595318"/>
    <w:rsid w:val="00595362"/>
    <w:rsid w:val="005A6690"/>
    <w:rsid w:val="005B6526"/>
    <w:rsid w:val="005C50D2"/>
    <w:rsid w:val="005D7671"/>
    <w:rsid w:val="005E22B9"/>
    <w:rsid w:val="005F1AD5"/>
    <w:rsid w:val="005F7F45"/>
    <w:rsid w:val="00603673"/>
    <w:rsid w:val="00612222"/>
    <w:rsid w:val="00642703"/>
    <w:rsid w:val="00651AAE"/>
    <w:rsid w:val="00651BEF"/>
    <w:rsid w:val="006545F4"/>
    <w:rsid w:val="00654950"/>
    <w:rsid w:val="00657670"/>
    <w:rsid w:val="00672759"/>
    <w:rsid w:val="006777F8"/>
    <w:rsid w:val="006814C5"/>
    <w:rsid w:val="0069073F"/>
    <w:rsid w:val="006A0A68"/>
    <w:rsid w:val="006A53E5"/>
    <w:rsid w:val="006B02D8"/>
    <w:rsid w:val="006B5905"/>
    <w:rsid w:val="006C112F"/>
    <w:rsid w:val="006C2B03"/>
    <w:rsid w:val="006C4DD7"/>
    <w:rsid w:val="006D06BC"/>
    <w:rsid w:val="006D459D"/>
    <w:rsid w:val="006E26E3"/>
    <w:rsid w:val="006E2C0D"/>
    <w:rsid w:val="006E6F3F"/>
    <w:rsid w:val="007211BF"/>
    <w:rsid w:val="00726213"/>
    <w:rsid w:val="00726664"/>
    <w:rsid w:val="00745814"/>
    <w:rsid w:val="00746108"/>
    <w:rsid w:val="007533EA"/>
    <w:rsid w:val="007625DB"/>
    <w:rsid w:val="0077264F"/>
    <w:rsid w:val="00773A39"/>
    <w:rsid w:val="007B20C5"/>
    <w:rsid w:val="007B701B"/>
    <w:rsid w:val="007C2E35"/>
    <w:rsid w:val="007D5D02"/>
    <w:rsid w:val="007E3D6E"/>
    <w:rsid w:val="007E3E14"/>
    <w:rsid w:val="007E52AA"/>
    <w:rsid w:val="007F2D8A"/>
    <w:rsid w:val="007F7699"/>
    <w:rsid w:val="008010FB"/>
    <w:rsid w:val="008150CB"/>
    <w:rsid w:val="00824002"/>
    <w:rsid w:val="00832192"/>
    <w:rsid w:val="00834838"/>
    <w:rsid w:val="00835402"/>
    <w:rsid w:val="008439CD"/>
    <w:rsid w:val="00843A32"/>
    <w:rsid w:val="008471D0"/>
    <w:rsid w:val="00853563"/>
    <w:rsid w:val="00857068"/>
    <w:rsid w:val="008615DF"/>
    <w:rsid w:val="00870825"/>
    <w:rsid w:val="008743E0"/>
    <w:rsid w:val="0088143C"/>
    <w:rsid w:val="00887DD3"/>
    <w:rsid w:val="00892FA5"/>
    <w:rsid w:val="008B5152"/>
    <w:rsid w:val="008D403B"/>
    <w:rsid w:val="008D602E"/>
    <w:rsid w:val="009060E4"/>
    <w:rsid w:val="0091387E"/>
    <w:rsid w:val="009178AE"/>
    <w:rsid w:val="0093099D"/>
    <w:rsid w:val="009445B4"/>
    <w:rsid w:val="0094554A"/>
    <w:rsid w:val="00947A4F"/>
    <w:rsid w:val="00950F36"/>
    <w:rsid w:val="0096329A"/>
    <w:rsid w:val="00967DB7"/>
    <w:rsid w:val="009758B8"/>
    <w:rsid w:val="0097726F"/>
    <w:rsid w:val="00994998"/>
    <w:rsid w:val="009A2777"/>
    <w:rsid w:val="009B3BE2"/>
    <w:rsid w:val="009C4D75"/>
    <w:rsid w:val="009D012A"/>
    <w:rsid w:val="009E6C5A"/>
    <w:rsid w:val="009F4D9B"/>
    <w:rsid w:val="00A046A9"/>
    <w:rsid w:val="00A14CE5"/>
    <w:rsid w:val="00A17C9F"/>
    <w:rsid w:val="00A355BE"/>
    <w:rsid w:val="00A5083D"/>
    <w:rsid w:val="00A54A99"/>
    <w:rsid w:val="00A73BA0"/>
    <w:rsid w:val="00A74B6A"/>
    <w:rsid w:val="00A80084"/>
    <w:rsid w:val="00A90F5B"/>
    <w:rsid w:val="00A92856"/>
    <w:rsid w:val="00A9504F"/>
    <w:rsid w:val="00A974A2"/>
    <w:rsid w:val="00AA6774"/>
    <w:rsid w:val="00AC159A"/>
    <w:rsid w:val="00AC18C2"/>
    <w:rsid w:val="00AD0B8E"/>
    <w:rsid w:val="00AE49CD"/>
    <w:rsid w:val="00AE4EA4"/>
    <w:rsid w:val="00AF2EFB"/>
    <w:rsid w:val="00AF3C32"/>
    <w:rsid w:val="00AF5070"/>
    <w:rsid w:val="00B03437"/>
    <w:rsid w:val="00B051F7"/>
    <w:rsid w:val="00B104FB"/>
    <w:rsid w:val="00B13B66"/>
    <w:rsid w:val="00B1643C"/>
    <w:rsid w:val="00B170D0"/>
    <w:rsid w:val="00B35001"/>
    <w:rsid w:val="00B3504D"/>
    <w:rsid w:val="00B479D2"/>
    <w:rsid w:val="00B511F0"/>
    <w:rsid w:val="00B518DB"/>
    <w:rsid w:val="00B5217F"/>
    <w:rsid w:val="00B52F7C"/>
    <w:rsid w:val="00B604C7"/>
    <w:rsid w:val="00B62CC8"/>
    <w:rsid w:val="00B64F2D"/>
    <w:rsid w:val="00B9632D"/>
    <w:rsid w:val="00BA5710"/>
    <w:rsid w:val="00BB204C"/>
    <w:rsid w:val="00BC21C6"/>
    <w:rsid w:val="00BC68E7"/>
    <w:rsid w:val="00BD336B"/>
    <w:rsid w:val="00BD6E76"/>
    <w:rsid w:val="00BE5E98"/>
    <w:rsid w:val="00C03495"/>
    <w:rsid w:val="00C05B82"/>
    <w:rsid w:val="00C216E4"/>
    <w:rsid w:val="00C35113"/>
    <w:rsid w:val="00C41B62"/>
    <w:rsid w:val="00C460C5"/>
    <w:rsid w:val="00C5497D"/>
    <w:rsid w:val="00C570BF"/>
    <w:rsid w:val="00C63080"/>
    <w:rsid w:val="00C67175"/>
    <w:rsid w:val="00C74FFD"/>
    <w:rsid w:val="00C97F49"/>
    <w:rsid w:val="00CA1283"/>
    <w:rsid w:val="00CA2E61"/>
    <w:rsid w:val="00CB49C5"/>
    <w:rsid w:val="00CB6852"/>
    <w:rsid w:val="00CD3952"/>
    <w:rsid w:val="00CD54BF"/>
    <w:rsid w:val="00CE0661"/>
    <w:rsid w:val="00CE4C18"/>
    <w:rsid w:val="00CE634F"/>
    <w:rsid w:val="00CE7945"/>
    <w:rsid w:val="00CF3E4E"/>
    <w:rsid w:val="00D03FE7"/>
    <w:rsid w:val="00D05E89"/>
    <w:rsid w:val="00D06FBD"/>
    <w:rsid w:val="00D1794B"/>
    <w:rsid w:val="00D17A80"/>
    <w:rsid w:val="00D27ACD"/>
    <w:rsid w:val="00D31236"/>
    <w:rsid w:val="00D424E0"/>
    <w:rsid w:val="00D425C5"/>
    <w:rsid w:val="00D50057"/>
    <w:rsid w:val="00D50964"/>
    <w:rsid w:val="00D5287E"/>
    <w:rsid w:val="00D5766D"/>
    <w:rsid w:val="00D61347"/>
    <w:rsid w:val="00D663AE"/>
    <w:rsid w:val="00D71A45"/>
    <w:rsid w:val="00D72472"/>
    <w:rsid w:val="00D74AA7"/>
    <w:rsid w:val="00D842E9"/>
    <w:rsid w:val="00D96EEF"/>
    <w:rsid w:val="00DB597E"/>
    <w:rsid w:val="00DD21F8"/>
    <w:rsid w:val="00DE42EE"/>
    <w:rsid w:val="00E11046"/>
    <w:rsid w:val="00E21230"/>
    <w:rsid w:val="00E318F1"/>
    <w:rsid w:val="00E345B4"/>
    <w:rsid w:val="00E45111"/>
    <w:rsid w:val="00E508EB"/>
    <w:rsid w:val="00E5579E"/>
    <w:rsid w:val="00E55BB4"/>
    <w:rsid w:val="00E80A32"/>
    <w:rsid w:val="00EA19FC"/>
    <w:rsid w:val="00EA52CC"/>
    <w:rsid w:val="00EA5B9B"/>
    <w:rsid w:val="00EA778D"/>
    <w:rsid w:val="00EB182B"/>
    <w:rsid w:val="00EC014B"/>
    <w:rsid w:val="00EC103E"/>
    <w:rsid w:val="00EC287F"/>
    <w:rsid w:val="00EC3471"/>
    <w:rsid w:val="00EC5D20"/>
    <w:rsid w:val="00ED1F34"/>
    <w:rsid w:val="00ED6BE1"/>
    <w:rsid w:val="00EF4B61"/>
    <w:rsid w:val="00F032B7"/>
    <w:rsid w:val="00F03528"/>
    <w:rsid w:val="00F0464B"/>
    <w:rsid w:val="00F04CBF"/>
    <w:rsid w:val="00F461B6"/>
    <w:rsid w:val="00F514CE"/>
    <w:rsid w:val="00F5212F"/>
    <w:rsid w:val="00F73190"/>
    <w:rsid w:val="00F9256F"/>
    <w:rsid w:val="00F967DB"/>
    <w:rsid w:val="00FB1F05"/>
    <w:rsid w:val="00FB6F5F"/>
    <w:rsid w:val="00FD0DAE"/>
    <w:rsid w:val="00FD234E"/>
    <w:rsid w:val="00FF3D17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5536FB6"/>
  <w15:docId w15:val="{20F6DC86-1C9A-4FC9-B224-82ACAF96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AF5070"/>
    <w:pPr>
      <w:spacing w:before="100" w:beforeAutospacing="1" w:after="100" w:afterAutospacing="1"/>
    </w:pPr>
  </w:style>
  <w:style w:type="character" w:styleId="Refdecomentrio">
    <w:name w:val="annotation reference"/>
    <w:semiHidden/>
    <w:rsid w:val="0016395B"/>
    <w:rPr>
      <w:sz w:val="16"/>
      <w:szCs w:val="16"/>
    </w:rPr>
  </w:style>
  <w:style w:type="paragraph" w:styleId="Textodecomentrio">
    <w:name w:val="annotation text"/>
    <w:basedOn w:val="Normal"/>
    <w:semiHidden/>
    <w:rsid w:val="001639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16395B"/>
    <w:rPr>
      <w:b/>
      <w:bCs/>
    </w:rPr>
  </w:style>
  <w:style w:type="paragraph" w:styleId="Textodebalo">
    <w:name w:val="Balloon Text"/>
    <w:basedOn w:val="Normal"/>
    <w:semiHidden/>
    <w:rsid w:val="0016395B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4F0C6B"/>
    <w:pPr>
      <w:autoSpaceDE w:val="0"/>
      <w:autoSpaceDN w:val="0"/>
    </w:pPr>
    <w:rPr>
      <w:rFonts w:ascii="Calibri" w:hAnsi="Calibri"/>
      <w:color w:val="000000"/>
    </w:rPr>
  </w:style>
  <w:style w:type="paragraph" w:styleId="Cabealho">
    <w:name w:val="header"/>
    <w:basedOn w:val="Normal"/>
    <w:link w:val="CabealhoChar"/>
    <w:rsid w:val="0099499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994998"/>
    <w:rPr>
      <w:sz w:val="24"/>
      <w:szCs w:val="24"/>
    </w:rPr>
  </w:style>
  <w:style w:type="paragraph" w:styleId="Rodap">
    <w:name w:val="footer"/>
    <w:basedOn w:val="Normal"/>
    <w:link w:val="RodapChar"/>
    <w:rsid w:val="0099499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9949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307E5-BEB4-437E-9A8A-F0A1BE955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2118</Words>
  <Characters>11439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DECRETO Nº</vt:lpstr>
    </vt:vector>
  </TitlesOfParts>
  <Company>Microsoft</Company>
  <LinksUpToDate>false</LinksUpToDate>
  <CharactersWithSpaces>13530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DECRETO Nº</dc:title>
  <dc:creator>d817848</dc:creator>
  <cp:lastModifiedBy>Abrainc5</cp:lastModifiedBy>
  <cp:revision>2</cp:revision>
  <cp:lastPrinted>2015-03-24T17:03:00Z</cp:lastPrinted>
  <dcterms:created xsi:type="dcterms:W3CDTF">2015-04-13T13:56:00Z</dcterms:created>
  <dcterms:modified xsi:type="dcterms:W3CDTF">2015-04-13T13:56:00Z</dcterms:modified>
</cp:coreProperties>
</file>